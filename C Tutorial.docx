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0A2" w:rsidRPr="008160A2" w:rsidRDefault="008160A2" w:rsidP="008160A2">
      <w:pPr>
        <w:spacing w:before="192" w:after="84" w:line="240" w:lineRule="auto"/>
        <w:outlineLvl w:val="2"/>
        <w:rPr>
          <w:rFonts w:ascii="Roboto" w:eastAsia="Times New Roman" w:hAnsi="Roboto" w:cs="Tahoma"/>
          <w:color w:val="555555"/>
          <w:sz w:val="43"/>
          <w:szCs w:val="43"/>
          <w:lang w:val="en"/>
        </w:rPr>
      </w:pPr>
      <w:r w:rsidRPr="008160A2">
        <w:rPr>
          <w:rFonts w:ascii="Roboto" w:eastAsia="Times New Roman" w:hAnsi="Roboto" w:cs="Tahoma"/>
          <w:color w:val="555555"/>
          <w:sz w:val="43"/>
          <w:szCs w:val="43"/>
          <w:lang w:val="en"/>
        </w:rPr>
        <w:t>Introduction</w:t>
      </w:r>
    </w:p>
    <w:p w:rsidR="008160A2" w:rsidRPr="008160A2" w:rsidRDefault="008160A2" w:rsidP="008160A2">
      <w:pPr>
        <w:numPr>
          <w:ilvl w:val="0"/>
          <w:numId w:val="1"/>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C Keywords &amp; Identifier</w:t>
      </w:r>
    </w:p>
    <w:p w:rsidR="008160A2" w:rsidRPr="008160A2" w:rsidRDefault="008160A2" w:rsidP="008160A2">
      <w:pPr>
        <w:numPr>
          <w:ilvl w:val="0"/>
          <w:numId w:val="1"/>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C Variables &amp; Constants</w:t>
      </w:r>
    </w:p>
    <w:p w:rsidR="008160A2" w:rsidRPr="008160A2" w:rsidRDefault="008160A2" w:rsidP="008160A2">
      <w:pPr>
        <w:numPr>
          <w:ilvl w:val="0"/>
          <w:numId w:val="1"/>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C Data Types</w:t>
      </w:r>
    </w:p>
    <w:p w:rsidR="008160A2" w:rsidRPr="008160A2" w:rsidRDefault="008160A2" w:rsidP="008160A2">
      <w:pPr>
        <w:numPr>
          <w:ilvl w:val="0"/>
          <w:numId w:val="1"/>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 xml:space="preserve">C </w:t>
      </w:r>
      <w:proofErr w:type="spellStart"/>
      <w:r w:rsidRPr="008160A2">
        <w:rPr>
          <w:rFonts w:ascii="Times New Roman" w:eastAsia="Times New Roman" w:hAnsi="Times New Roman" w:cs="Arial"/>
          <w:color w:val="2B6DAD"/>
          <w:sz w:val="27"/>
          <w:szCs w:val="27"/>
          <w:lang w:val="en"/>
        </w:rPr>
        <w:t>Input/Output</w:t>
      </w:r>
      <w:proofErr w:type="spellEnd"/>
    </w:p>
    <w:p w:rsidR="008160A2" w:rsidRPr="008160A2" w:rsidRDefault="008160A2" w:rsidP="008160A2">
      <w:pPr>
        <w:numPr>
          <w:ilvl w:val="0"/>
          <w:numId w:val="1"/>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C Operators</w:t>
      </w:r>
    </w:p>
    <w:p w:rsidR="008160A2" w:rsidRPr="008160A2" w:rsidRDefault="008160A2" w:rsidP="008160A2">
      <w:pPr>
        <w:numPr>
          <w:ilvl w:val="0"/>
          <w:numId w:val="1"/>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Basic Examples</w:t>
      </w:r>
    </w:p>
    <w:p w:rsidR="008160A2" w:rsidRPr="008160A2" w:rsidRDefault="008160A2" w:rsidP="008160A2">
      <w:pPr>
        <w:spacing w:before="192" w:after="84" w:line="240" w:lineRule="auto"/>
        <w:outlineLvl w:val="2"/>
        <w:rPr>
          <w:rFonts w:ascii="Roboto" w:eastAsia="Times New Roman" w:hAnsi="Roboto" w:cs="Tahoma"/>
          <w:color w:val="555555"/>
          <w:sz w:val="43"/>
          <w:szCs w:val="43"/>
          <w:lang w:val="en"/>
        </w:rPr>
      </w:pPr>
      <w:r w:rsidRPr="008160A2">
        <w:rPr>
          <w:rFonts w:ascii="Roboto" w:eastAsia="Times New Roman" w:hAnsi="Roboto" w:cs="Tahoma"/>
          <w:color w:val="555555"/>
          <w:sz w:val="43"/>
          <w:szCs w:val="43"/>
          <w:lang w:val="en"/>
        </w:rPr>
        <w:t>Flow Control</w:t>
      </w:r>
    </w:p>
    <w:p w:rsidR="008160A2" w:rsidRPr="008160A2" w:rsidRDefault="008160A2" w:rsidP="008160A2">
      <w:pPr>
        <w:numPr>
          <w:ilvl w:val="0"/>
          <w:numId w:val="2"/>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if...else Statement</w:t>
      </w:r>
    </w:p>
    <w:p w:rsidR="008160A2" w:rsidRPr="008160A2" w:rsidRDefault="008160A2" w:rsidP="008160A2">
      <w:pPr>
        <w:numPr>
          <w:ilvl w:val="0"/>
          <w:numId w:val="2"/>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C for Loop</w:t>
      </w:r>
    </w:p>
    <w:p w:rsidR="008160A2" w:rsidRPr="008160A2" w:rsidRDefault="008160A2" w:rsidP="008160A2">
      <w:pPr>
        <w:numPr>
          <w:ilvl w:val="0"/>
          <w:numId w:val="2"/>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while &amp; do...while Loop</w:t>
      </w:r>
    </w:p>
    <w:p w:rsidR="008160A2" w:rsidRPr="008160A2" w:rsidRDefault="008160A2" w:rsidP="008160A2">
      <w:pPr>
        <w:numPr>
          <w:ilvl w:val="0"/>
          <w:numId w:val="2"/>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break and continue</w:t>
      </w:r>
    </w:p>
    <w:p w:rsidR="008160A2" w:rsidRPr="008160A2" w:rsidRDefault="008160A2" w:rsidP="008160A2">
      <w:pPr>
        <w:numPr>
          <w:ilvl w:val="0"/>
          <w:numId w:val="2"/>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switch Statement</w:t>
      </w:r>
    </w:p>
    <w:p w:rsidR="008160A2" w:rsidRPr="008160A2" w:rsidRDefault="008160A2" w:rsidP="008160A2">
      <w:pPr>
        <w:numPr>
          <w:ilvl w:val="0"/>
          <w:numId w:val="2"/>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Decision Examples</w:t>
      </w:r>
    </w:p>
    <w:p w:rsidR="008160A2" w:rsidRPr="008160A2" w:rsidRDefault="008160A2" w:rsidP="008160A2">
      <w:pPr>
        <w:spacing w:before="192" w:after="84" w:line="240" w:lineRule="auto"/>
        <w:outlineLvl w:val="2"/>
        <w:rPr>
          <w:rFonts w:ascii="Roboto" w:eastAsia="Times New Roman" w:hAnsi="Roboto" w:cs="Tahoma"/>
          <w:color w:val="555555"/>
          <w:sz w:val="43"/>
          <w:szCs w:val="43"/>
          <w:lang w:val="en"/>
        </w:rPr>
      </w:pPr>
      <w:r w:rsidRPr="008160A2">
        <w:rPr>
          <w:rFonts w:ascii="Roboto" w:eastAsia="Times New Roman" w:hAnsi="Roboto" w:cs="Tahoma"/>
          <w:color w:val="555555"/>
          <w:sz w:val="43"/>
          <w:szCs w:val="43"/>
          <w:lang w:val="en"/>
        </w:rPr>
        <w:t>Functions</w:t>
      </w:r>
    </w:p>
    <w:p w:rsidR="008160A2" w:rsidRPr="008160A2" w:rsidRDefault="008160A2" w:rsidP="008160A2">
      <w:pPr>
        <w:numPr>
          <w:ilvl w:val="0"/>
          <w:numId w:val="3"/>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Functions Introduction</w:t>
      </w:r>
    </w:p>
    <w:p w:rsidR="008160A2" w:rsidRPr="008160A2" w:rsidRDefault="008160A2" w:rsidP="008160A2">
      <w:pPr>
        <w:numPr>
          <w:ilvl w:val="0"/>
          <w:numId w:val="3"/>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User-defined Function</w:t>
      </w:r>
    </w:p>
    <w:p w:rsidR="008160A2" w:rsidRPr="008160A2" w:rsidRDefault="008160A2" w:rsidP="008160A2">
      <w:pPr>
        <w:numPr>
          <w:ilvl w:val="0"/>
          <w:numId w:val="3"/>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Function Types</w:t>
      </w:r>
    </w:p>
    <w:p w:rsidR="008160A2" w:rsidRPr="008160A2" w:rsidRDefault="008160A2" w:rsidP="008160A2">
      <w:pPr>
        <w:numPr>
          <w:ilvl w:val="0"/>
          <w:numId w:val="3"/>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Recursion in C</w:t>
      </w:r>
    </w:p>
    <w:p w:rsidR="008160A2" w:rsidRPr="008160A2" w:rsidRDefault="008160A2" w:rsidP="008160A2">
      <w:pPr>
        <w:numPr>
          <w:ilvl w:val="0"/>
          <w:numId w:val="3"/>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Variable Scope</w:t>
      </w:r>
    </w:p>
    <w:p w:rsidR="008160A2" w:rsidRPr="008160A2" w:rsidRDefault="008160A2" w:rsidP="008160A2">
      <w:pPr>
        <w:numPr>
          <w:ilvl w:val="0"/>
          <w:numId w:val="3"/>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Function Examples</w:t>
      </w:r>
    </w:p>
    <w:p w:rsidR="008160A2" w:rsidRPr="008160A2" w:rsidRDefault="008160A2" w:rsidP="008160A2">
      <w:pPr>
        <w:spacing w:before="192" w:after="84" w:line="240" w:lineRule="auto"/>
        <w:outlineLvl w:val="2"/>
        <w:rPr>
          <w:rFonts w:ascii="Roboto" w:eastAsia="Times New Roman" w:hAnsi="Roboto" w:cs="Tahoma"/>
          <w:color w:val="555555"/>
          <w:sz w:val="43"/>
          <w:szCs w:val="43"/>
          <w:lang w:val="en"/>
        </w:rPr>
      </w:pPr>
      <w:r w:rsidRPr="008160A2">
        <w:rPr>
          <w:rFonts w:ascii="Roboto" w:eastAsia="Times New Roman" w:hAnsi="Roboto" w:cs="Tahoma"/>
          <w:color w:val="555555"/>
          <w:sz w:val="43"/>
          <w:szCs w:val="43"/>
          <w:lang w:val="en"/>
        </w:rPr>
        <w:t>Arrays</w:t>
      </w:r>
    </w:p>
    <w:p w:rsidR="008160A2" w:rsidRPr="008160A2" w:rsidRDefault="008160A2" w:rsidP="008160A2">
      <w:pPr>
        <w:numPr>
          <w:ilvl w:val="0"/>
          <w:numId w:val="4"/>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C Arrays Introduction</w:t>
      </w:r>
    </w:p>
    <w:p w:rsidR="008160A2" w:rsidRPr="008160A2" w:rsidRDefault="008160A2" w:rsidP="008160A2">
      <w:pPr>
        <w:numPr>
          <w:ilvl w:val="0"/>
          <w:numId w:val="4"/>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Multi-dimensional Arrays</w:t>
      </w:r>
    </w:p>
    <w:p w:rsidR="008160A2" w:rsidRPr="008160A2" w:rsidRDefault="008160A2" w:rsidP="008160A2">
      <w:pPr>
        <w:numPr>
          <w:ilvl w:val="0"/>
          <w:numId w:val="4"/>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C Arrays &amp; Functions</w:t>
      </w:r>
    </w:p>
    <w:p w:rsidR="008160A2" w:rsidRPr="008160A2" w:rsidRDefault="008160A2" w:rsidP="008160A2">
      <w:pPr>
        <w:numPr>
          <w:ilvl w:val="0"/>
          <w:numId w:val="4"/>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Strings in C</w:t>
      </w:r>
    </w:p>
    <w:p w:rsidR="008160A2" w:rsidRPr="008160A2" w:rsidRDefault="008160A2" w:rsidP="008160A2">
      <w:pPr>
        <w:numPr>
          <w:ilvl w:val="0"/>
          <w:numId w:val="4"/>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lastRenderedPageBreak/>
        <w:t>String Functions</w:t>
      </w:r>
    </w:p>
    <w:p w:rsidR="008160A2" w:rsidRPr="008160A2" w:rsidRDefault="008160A2" w:rsidP="008160A2">
      <w:pPr>
        <w:numPr>
          <w:ilvl w:val="0"/>
          <w:numId w:val="4"/>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Array Examples</w:t>
      </w:r>
    </w:p>
    <w:p w:rsidR="008160A2" w:rsidRPr="008160A2" w:rsidRDefault="008160A2" w:rsidP="008160A2">
      <w:pPr>
        <w:spacing w:before="192" w:after="84" w:line="240" w:lineRule="auto"/>
        <w:outlineLvl w:val="2"/>
        <w:rPr>
          <w:rFonts w:ascii="Roboto" w:eastAsia="Times New Roman" w:hAnsi="Roboto" w:cs="Tahoma"/>
          <w:color w:val="555555"/>
          <w:sz w:val="43"/>
          <w:szCs w:val="43"/>
          <w:lang w:val="en"/>
        </w:rPr>
      </w:pPr>
      <w:r w:rsidRPr="008160A2">
        <w:rPr>
          <w:rFonts w:ascii="Roboto" w:eastAsia="Times New Roman" w:hAnsi="Roboto" w:cs="Tahoma"/>
          <w:color w:val="555555"/>
          <w:sz w:val="43"/>
          <w:szCs w:val="43"/>
          <w:lang w:val="en"/>
        </w:rPr>
        <w:t>C Pointers</w:t>
      </w:r>
    </w:p>
    <w:p w:rsidR="008160A2" w:rsidRPr="008160A2" w:rsidRDefault="008160A2" w:rsidP="008160A2">
      <w:pPr>
        <w:numPr>
          <w:ilvl w:val="0"/>
          <w:numId w:val="5"/>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C Pointers Introduction</w:t>
      </w:r>
    </w:p>
    <w:p w:rsidR="008160A2" w:rsidRPr="008160A2" w:rsidRDefault="008160A2" w:rsidP="008160A2">
      <w:pPr>
        <w:numPr>
          <w:ilvl w:val="0"/>
          <w:numId w:val="5"/>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Pointers &amp; Arrays</w:t>
      </w:r>
    </w:p>
    <w:p w:rsidR="008160A2" w:rsidRPr="008160A2" w:rsidRDefault="008160A2" w:rsidP="008160A2">
      <w:pPr>
        <w:numPr>
          <w:ilvl w:val="0"/>
          <w:numId w:val="5"/>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Pointers &amp; Functions</w:t>
      </w:r>
    </w:p>
    <w:p w:rsidR="008160A2" w:rsidRPr="008160A2" w:rsidRDefault="008160A2" w:rsidP="008160A2">
      <w:pPr>
        <w:numPr>
          <w:ilvl w:val="0"/>
          <w:numId w:val="5"/>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Memory Management</w:t>
      </w:r>
    </w:p>
    <w:p w:rsidR="008160A2" w:rsidRPr="008160A2" w:rsidRDefault="008160A2" w:rsidP="008160A2">
      <w:pPr>
        <w:numPr>
          <w:ilvl w:val="0"/>
          <w:numId w:val="5"/>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Pointer Examples</w:t>
      </w:r>
    </w:p>
    <w:p w:rsidR="008160A2" w:rsidRPr="008160A2" w:rsidRDefault="008160A2" w:rsidP="008160A2">
      <w:pPr>
        <w:spacing w:before="192" w:after="84" w:line="240" w:lineRule="auto"/>
        <w:outlineLvl w:val="2"/>
        <w:rPr>
          <w:rFonts w:ascii="Roboto" w:eastAsia="Times New Roman" w:hAnsi="Roboto" w:cs="Tahoma"/>
          <w:color w:val="555555"/>
          <w:sz w:val="43"/>
          <w:szCs w:val="43"/>
          <w:lang w:val="en"/>
        </w:rPr>
      </w:pPr>
      <w:r w:rsidRPr="008160A2">
        <w:rPr>
          <w:rFonts w:ascii="Roboto" w:eastAsia="Times New Roman" w:hAnsi="Roboto" w:cs="Tahoma"/>
          <w:color w:val="555555"/>
          <w:sz w:val="43"/>
          <w:szCs w:val="43"/>
          <w:lang w:val="en"/>
        </w:rPr>
        <w:t>Structure &amp; File</w:t>
      </w:r>
    </w:p>
    <w:p w:rsidR="008160A2" w:rsidRPr="008160A2" w:rsidRDefault="008160A2" w:rsidP="008160A2">
      <w:pPr>
        <w:numPr>
          <w:ilvl w:val="0"/>
          <w:numId w:val="6"/>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Structure Introduction</w:t>
      </w:r>
    </w:p>
    <w:p w:rsidR="008160A2" w:rsidRPr="008160A2" w:rsidRDefault="008160A2" w:rsidP="008160A2">
      <w:pPr>
        <w:numPr>
          <w:ilvl w:val="0"/>
          <w:numId w:val="6"/>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Structures &amp; Pointers</w:t>
      </w:r>
    </w:p>
    <w:p w:rsidR="008160A2" w:rsidRPr="008160A2" w:rsidRDefault="008160A2" w:rsidP="008160A2">
      <w:pPr>
        <w:numPr>
          <w:ilvl w:val="0"/>
          <w:numId w:val="6"/>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C Structure &amp; Functions</w:t>
      </w:r>
    </w:p>
    <w:p w:rsidR="008160A2" w:rsidRPr="008160A2" w:rsidRDefault="008160A2" w:rsidP="008160A2">
      <w:pPr>
        <w:numPr>
          <w:ilvl w:val="0"/>
          <w:numId w:val="6"/>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Unions in C</w:t>
      </w:r>
    </w:p>
    <w:p w:rsidR="008160A2" w:rsidRPr="008160A2" w:rsidRDefault="008160A2" w:rsidP="008160A2">
      <w:pPr>
        <w:numPr>
          <w:ilvl w:val="0"/>
          <w:numId w:val="6"/>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Structure Examples</w:t>
      </w:r>
    </w:p>
    <w:p w:rsidR="008160A2" w:rsidRPr="008160A2" w:rsidRDefault="008160A2" w:rsidP="008160A2">
      <w:pPr>
        <w:numPr>
          <w:ilvl w:val="0"/>
          <w:numId w:val="6"/>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Files Handling</w:t>
      </w:r>
    </w:p>
    <w:p w:rsidR="008160A2" w:rsidRPr="008160A2" w:rsidRDefault="008160A2" w:rsidP="008160A2">
      <w:pPr>
        <w:spacing w:before="192" w:after="84" w:line="240" w:lineRule="auto"/>
        <w:outlineLvl w:val="2"/>
        <w:rPr>
          <w:rFonts w:ascii="Roboto" w:eastAsia="Times New Roman" w:hAnsi="Roboto" w:cs="Tahoma"/>
          <w:color w:val="555555"/>
          <w:sz w:val="43"/>
          <w:szCs w:val="43"/>
          <w:lang w:val="en"/>
        </w:rPr>
      </w:pPr>
      <w:r w:rsidRPr="008160A2">
        <w:rPr>
          <w:rFonts w:ascii="Roboto" w:eastAsia="Times New Roman" w:hAnsi="Roboto" w:cs="Tahoma"/>
          <w:color w:val="555555"/>
          <w:sz w:val="43"/>
          <w:szCs w:val="43"/>
          <w:lang w:val="en"/>
        </w:rPr>
        <w:t>Additional Resources</w:t>
      </w:r>
    </w:p>
    <w:p w:rsidR="008160A2" w:rsidRPr="008160A2" w:rsidRDefault="008160A2" w:rsidP="008160A2">
      <w:pPr>
        <w:numPr>
          <w:ilvl w:val="0"/>
          <w:numId w:val="7"/>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C Examples</w:t>
      </w:r>
    </w:p>
    <w:p w:rsidR="008160A2" w:rsidRPr="008160A2" w:rsidRDefault="008160A2" w:rsidP="008160A2">
      <w:pPr>
        <w:numPr>
          <w:ilvl w:val="0"/>
          <w:numId w:val="7"/>
        </w:numPr>
        <w:spacing w:before="100" w:beforeAutospacing="1" w:after="100" w:afterAutospacing="1" w:line="390" w:lineRule="atLeast"/>
        <w:ind w:left="1020"/>
        <w:rPr>
          <w:rFonts w:ascii="Roboto" w:eastAsia="Times New Roman" w:hAnsi="Roboto" w:cs="Arial"/>
          <w:color w:val="222222"/>
          <w:sz w:val="27"/>
          <w:szCs w:val="27"/>
          <w:lang w:val="en"/>
        </w:rPr>
      </w:pPr>
      <w:r w:rsidRPr="008160A2">
        <w:rPr>
          <w:rFonts w:ascii="Times New Roman" w:eastAsia="Times New Roman" w:hAnsi="Times New Roman" w:cs="Arial"/>
          <w:color w:val="2B6DAD"/>
          <w:sz w:val="27"/>
          <w:szCs w:val="27"/>
          <w:lang w:val="en"/>
        </w:rPr>
        <w:t>Library Function in C</w:t>
      </w:r>
    </w:p>
    <w:p w:rsidR="00430A0E" w:rsidRDefault="00430A0E"/>
    <w:p w:rsidR="00AC6E03" w:rsidRDefault="00AC6E03"/>
    <w:p w:rsidR="00AC6E03" w:rsidRDefault="00AC6E03"/>
    <w:p w:rsidR="00AC6E03" w:rsidRDefault="00AC6E03"/>
    <w:p w:rsidR="00AC6E03" w:rsidRDefault="00AC6E03"/>
    <w:p w:rsidR="00AC6E03" w:rsidRDefault="00AC6E03"/>
    <w:p w:rsidR="00AC6E03" w:rsidRDefault="00AC6E03"/>
    <w:p w:rsidR="00AC6E03" w:rsidRDefault="00AC6E03" w:rsidP="00AC6E03">
      <w:pPr>
        <w:pStyle w:val="Heading1"/>
        <w:rPr>
          <w:sz w:val="51"/>
          <w:szCs w:val="51"/>
          <w:lang w:val="en"/>
        </w:rPr>
      </w:pPr>
      <w:r>
        <w:rPr>
          <w:sz w:val="51"/>
          <w:szCs w:val="51"/>
          <w:lang w:val="en"/>
        </w:rPr>
        <w:lastRenderedPageBreak/>
        <w:t>C Programming Keywords and Identifiers</w:t>
      </w:r>
    </w:p>
    <w:p w:rsidR="00AC6E03" w:rsidRDefault="00AD0190" w:rsidP="00AC6E03">
      <w:pPr>
        <w:rPr>
          <w:rFonts w:ascii="Verdana" w:hAnsi="Verdana" w:cs="Arial"/>
          <w:color w:val="9999AA"/>
          <w:sz w:val="23"/>
          <w:szCs w:val="23"/>
          <w:lang w:val="en"/>
        </w:rPr>
      </w:pPr>
      <w:r>
        <w:rPr>
          <w:rFonts w:ascii="Verdana" w:hAnsi="Verdana" w:cs="Arial"/>
          <w:color w:val="9999AA"/>
          <w:sz w:val="23"/>
          <w:szCs w:val="23"/>
          <w:lang w:val="en"/>
        </w:rPr>
        <w:t>R</w:t>
      </w:r>
      <w:r w:rsidR="00AC6E03">
        <w:rPr>
          <w:rFonts w:ascii="Verdana" w:hAnsi="Verdana" w:cs="Arial"/>
          <w:color w:val="9999AA"/>
          <w:sz w:val="23"/>
          <w:szCs w:val="23"/>
          <w:lang w:val="en"/>
        </w:rPr>
        <w:t xml:space="preserve">eserved words in C programming that are part of the syntax. Also, you will learn about identifiers and proper way to name a variable. </w:t>
      </w:r>
    </w:p>
    <w:p w:rsidR="00AC6E03" w:rsidRDefault="00AC6E03" w:rsidP="00AC6E03">
      <w:pPr>
        <w:pStyle w:val="Heading2"/>
        <w:rPr>
          <w:rFonts w:ascii="Tahoma" w:hAnsi="Tahoma" w:cs="Tahoma"/>
          <w:color w:val="555555"/>
          <w:sz w:val="41"/>
          <w:szCs w:val="41"/>
          <w:lang w:val="en"/>
        </w:rPr>
      </w:pPr>
      <w:r>
        <w:rPr>
          <w:sz w:val="41"/>
          <w:szCs w:val="41"/>
          <w:lang w:val="en"/>
        </w:rPr>
        <w:t>Character set</w:t>
      </w:r>
    </w:p>
    <w:p w:rsidR="00AC6E03" w:rsidRDefault="00AC6E03" w:rsidP="00AC6E03">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Character set is a set of alphabets, letters and some special characters that are valid in C language.</w:t>
      </w:r>
    </w:p>
    <w:p w:rsidR="00AC6E03" w:rsidRDefault="00AC6E03" w:rsidP="00AC6E03">
      <w:pPr>
        <w:pStyle w:val="Heading3"/>
        <w:rPr>
          <w:rFonts w:ascii="Tahoma" w:hAnsi="Tahoma"/>
          <w:sz w:val="37"/>
          <w:szCs w:val="37"/>
          <w:lang w:val="en"/>
        </w:rPr>
      </w:pPr>
      <w:r>
        <w:rPr>
          <w:sz w:val="37"/>
          <w:szCs w:val="37"/>
          <w:lang w:val="en"/>
        </w:rPr>
        <w:t>Alphabets</w:t>
      </w:r>
    </w:p>
    <w:p w:rsidR="00AC6E03" w:rsidRDefault="00AC6E03" w:rsidP="00AD0190">
      <w:pPr>
        <w:spacing w:line="390" w:lineRule="atLeast"/>
        <w:rPr>
          <w:rFonts w:ascii="Verdana" w:hAnsi="Verdana" w:cs="Arial"/>
          <w:color w:val="101820"/>
          <w:sz w:val="23"/>
          <w:szCs w:val="23"/>
          <w:lang w:val="en"/>
        </w:rPr>
      </w:pPr>
      <w:ins w:id="0" w:author="Unknown">
        <w:r>
          <w:rPr>
            <w:rFonts w:ascii="Verdana" w:hAnsi="Verdana" w:cs="Arial"/>
            <w:color w:val="101820"/>
            <w:sz w:val="23"/>
            <w:szCs w:val="23"/>
            <w:lang w:val="en"/>
          </w:rPr>
          <w:t xml:space="preserve">&lt;=""&gt; </w:t>
        </w:r>
      </w:ins>
    </w:p>
    <w:p w:rsidR="00AC6E03" w:rsidRPr="00AC6E03" w:rsidRDefault="00AC6E03" w:rsidP="00AC6E03">
      <w:pPr>
        <w:pStyle w:val="NormalWeb"/>
        <w:spacing w:line="390" w:lineRule="atLeast"/>
        <w:rPr>
          <w:rFonts w:ascii="Verdana" w:hAnsi="Verdana" w:cs="Arial"/>
          <w:color w:val="101820"/>
          <w:sz w:val="23"/>
          <w:szCs w:val="23"/>
          <w:lang w:val="es-ES"/>
        </w:rPr>
      </w:pPr>
      <w:r>
        <w:rPr>
          <w:rFonts w:ascii="Verdana" w:hAnsi="Verdana" w:cs="Arial"/>
          <w:color w:val="101820"/>
          <w:sz w:val="23"/>
          <w:szCs w:val="23"/>
          <w:lang w:val="en"/>
        </w:rPr>
        <w:t xml:space="preserve">Uppercase: A B </w:t>
      </w:r>
      <w:proofErr w:type="gramStart"/>
      <w:r>
        <w:rPr>
          <w:rFonts w:ascii="Verdana" w:hAnsi="Verdana" w:cs="Arial"/>
          <w:color w:val="101820"/>
          <w:sz w:val="23"/>
          <w:szCs w:val="23"/>
          <w:lang w:val="en"/>
        </w:rPr>
        <w:t>C ...................................</w:t>
      </w:r>
      <w:proofErr w:type="gramEnd"/>
      <w:r>
        <w:rPr>
          <w:rFonts w:ascii="Verdana" w:hAnsi="Verdana" w:cs="Arial"/>
          <w:color w:val="101820"/>
          <w:sz w:val="23"/>
          <w:szCs w:val="23"/>
          <w:lang w:val="en"/>
        </w:rPr>
        <w:t xml:space="preserve"> </w:t>
      </w:r>
      <w:r w:rsidRPr="00AC6E03">
        <w:rPr>
          <w:rFonts w:ascii="Verdana" w:hAnsi="Verdana" w:cs="Arial"/>
          <w:color w:val="101820"/>
          <w:sz w:val="23"/>
          <w:szCs w:val="23"/>
          <w:lang w:val="es-ES"/>
        </w:rPr>
        <w:t>X Y Z</w:t>
      </w:r>
    </w:p>
    <w:p w:rsidR="00AC6E03" w:rsidRPr="00AC6E03" w:rsidRDefault="00AC6E03" w:rsidP="00AC6E03">
      <w:pPr>
        <w:pStyle w:val="NormalWeb"/>
        <w:spacing w:line="390" w:lineRule="atLeast"/>
        <w:rPr>
          <w:rFonts w:ascii="Verdana" w:hAnsi="Verdana" w:cs="Arial"/>
          <w:color w:val="101820"/>
          <w:sz w:val="23"/>
          <w:szCs w:val="23"/>
          <w:lang w:val="es-ES"/>
        </w:rPr>
      </w:pPr>
      <w:proofErr w:type="spellStart"/>
      <w:r w:rsidRPr="00AC6E03">
        <w:rPr>
          <w:rFonts w:ascii="Verdana" w:hAnsi="Verdana" w:cs="Arial"/>
          <w:color w:val="101820"/>
          <w:sz w:val="23"/>
          <w:szCs w:val="23"/>
          <w:lang w:val="es-ES"/>
        </w:rPr>
        <w:t>Lowercase</w:t>
      </w:r>
      <w:proofErr w:type="spellEnd"/>
      <w:r w:rsidRPr="00AC6E03">
        <w:rPr>
          <w:rFonts w:ascii="Verdana" w:hAnsi="Verdana" w:cs="Arial"/>
          <w:color w:val="101820"/>
          <w:sz w:val="23"/>
          <w:szCs w:val="23"/>
          <w:lang w:val="es-ES"/>
        </w:rPr>
        <w:t xml:space="preserve">: a b </w:t>
      </w:r>
      <w:proofErr w:type="gramStart"/>
      <w:r w:rsidRPr="00AC6E03">
        <w:rPr>
          <w:rFonts w:ascii="Verdana" w:hAnsi="Verdana" w:cs="Arial"/>
          <w:color w:val="101820"/>
          <w:sz w:val="23"/>
          <w:szCs w:val="23"/>
          <w:lang w:val="es-ES"/>
        </w:rPr>
        <w:t>c ......................................</w:t>
      </w:r>
      <w:proofErr w:type="gramEnd"/>
      <w:r w:rsidRPr="00AC6E03">
        <w:rPr>
          <w:rFonts w:ascii="Verdana" w:hAnsi="Verdana" w:cs="Arial"/>
          <w:color w:val="101820"/>
          <w:sz w:val="23"/>
          <w:szCs w:val="23"/>
          <w:lang w:val="es-ES"/>
        </w:rPr>
        <w:t xml:space="preserve"> </w:t>
      </w:r>
      <w:proofErr w:type="gramStart"/>
      <w:r w:rsidRPr="00AC6E03">
        <w:rPr>
          <w:rFonts w:ascii="Verdana" w:hAnsi="Verdana" w:cs="Arial"/>
          <w:color w:val="101820"/>
          <w:sz w:val="23"/>
          <w:szCs w:val="23"/>
          <w:lang w:val="es-ES"/>
        </w:rPr>
        <w:t>x</w:t>
      </w:r>
      <w:proofErr w:type="gramEnd"/>
      <w:r w:rsidRPr="00AC6E03">
        <w:rPr>
          <w:rFonts w:ascii="Verdana" w:hAnsi="Verdana" w:cs="Arial"/>
          <w:color w:val="101820"/>
          <w:sz w:val="23"/>
          <w:szCs w:val="23"/>
          <w:lang w:val="es-ES"/>
        </w:rPr>
        <w:t xml:space="preserve"> y z</w:t>
      </w:r>
    </w:p>
    <w:p w:rsidR="00AC6E03" w:rsidRDefault="00AC6E03" w:rsidP="00AC6E03">
      <w:pPr>
        <w:pStyle w:val="Heading3"/>
        <w:rPr>
          <w:rFonts w:ascii="Tahoma" w:hAnsi="Tahoma"/>
          <w:sz w:val="37"/>
          <w:szCs w:val="37"/>
          <w:lang w:val="en"/>
        </w:rPr>
      </w:pPr>
      <w:r>
        <w:rPr>
          <w:sz w:val="37"/>
          <w:szCs w:val="37"/>
          <w:lang w:val="en"/>
        </w:rPr>
        <w:t>Digits</w:t>
      </w:r>
    </w:p>
    <w:p w:rsidR="00AC6E03" w:rsidRDefault="00AC6E03" w:rsidP="00AC6E03">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0 1 2 3 4 5 6 7 8 9</w:t>
      </w:r>
    </w:p>
    <w:p w:rsidR="00AC6E03" w:rsidRDefault="00AC6E03" w:rsidP="00AC6E03">
      <w:pPr>
        <w:pStyle w:val="Heading3"/>
        <w:rPr>
          <w:rFonts w:ascii="Tahoma" w:hAnsi="Tahoma"/>
          <w:sz w:val="37"/>
          <w:szCs w:val="37"/>
          <w:lang w:val="en"/>
        </w:rPr>
      </w:pPr>
      <w:r>
        <w:rPr>
          <w:sz w:val="37"/>
          <w:szCs w:val="37"/>
          <w:lang w:val="en"/>
        </w:rPr>
        <w:t>Special Characters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pecial Characters in C Programming"/>
      </w:tblPr>
      <w:tblGrid>
        <w:gridCol w:w="983"/>
        <w:gridCol w:w="874"/>
        <w:gridCol w:w="874"/>
        <w:gridCol w:w="874"/>
        <w:gridCol w:w="795"/>
      </w:tblGrid>
      <w:tr w:rsidR="00AC6E03" w:rsidTr="00AC6E03">
        <w:tc>
          <w:tcPr>
            <w:tcW w:w="0" w:type="auto"/>
            <w:gridSpan w:val="5"/>
            <w:tcBorders>
              <w:top w:val="nil"/>
              <w:left w:val="nil"/>
              <w:bottom w:val="nil"/>
              <w:right w:val="nil"/>
            </w:tcBorders>
            <w:tcMar>
              <w:top w:w="150" w:type="dxa"/>
              <w:left w:w="150" w:type="dxa"/>
              <w:bottom w:w="135" w:type="dxa"/>
              <w:right w:w="120" w:type="dxa"/>
            </w:tcMar>
            <w:vAlign w:val="center"/>
            <w:hideMark/>
          </w:tcPr>
          <w:p w:rsidR="00AC6E03" w:rsidRDefault="00AC6E03">
            <w:pPr>
              <w:spacing w:line="390" w:lineRule="atLeast"/>
              <w:jc w:val="center"/>
              <w:rPr>
                <w:rFonts w:ascii="Verdana" w:hAnsi="Verdana"/>
                <w:color w:val="101820"/>
                <w:sz w:val="24"/>
                <w:szCs w:val="24"/>
              </w:rPr>
            </w:pPr>
            <w:r>
              <w:rPr>
                <w:rFonts w:ascii="Verdana" w:hAnsi="Verdana"/>
                <w:color w:val="101820"/>
              </w:rPr>
              <w:t>Special Characters in C Programming</w:t>
            </w:r>
          </w:p>
        </w:tc>
      </w:tr>
      <w:tr w:rsidR="00AC6E03" w:rsidTr="00AC6E03">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&lt;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&gt;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_</w:t>
            </w:r>
          </w:p>
        </w:tc>
      </w:tr>
      <w:tr w:rsidR="00AC6E03" w:rsidTr="00AC6E03">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w:t>
            </w:r>
          </w:p>
        </w:tc>
      </w:tr>
      <w:tr w:rsidR="00AC6E03" w:rsidTr="00AC6E03">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w:t>
            </w:r>
          </w:p>
        </w:tc>
      </w:tr>
      <w:tr w:rsidR="00AC6E03" w:rsidTr="00AC6E03">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lastRenderedPageBreak/>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&amp;</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w:t>
            </w:r>
          </w:p>
        </w:tc>
      </w:tr>
      <w:tr w:rsidR="00AC6E03" w:rsidTr="00AC6E03">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w:t>
            </w:r>
          </w:p>
        </w:tc>
      </w:tr>
      <w:tr w:rsidR="00AC6E03" w:rsidTr="00AC6E03">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 </w:t>
            </w:r>
          </w:p>
        </w:tc>
      </w:tr>
    </w:tbl>
    <w:p w:rsidR="00AC6E03" w:rsidRDefault="00AC6E03" w:rsidP="00AC6E03">
      <w:pPr>
        <w:pStyle w:val="NormalWeb"/>
        <w:spacing w:line="390" w:lineRule="atLeast"/>
        <w:rPr>
          <w:rFonts w:ascii="Verdana" w:hAnsi="Verdana" w:cs="Arial"/>
          <w:color w:val="101820"/>
          <w:sz w:val="23"/>
          <w:szCs w:val="23"/>
          <w:lang w:val="en"/>
        </w:rPr>
      </w:pPr>
      <w:r>
        <w:rPr>
          <w:rStyle w:val="Strong"/>
          <w:rFonts w:ascii="Verdana" w:hAnsi="Verdana" w:cs="Arial"/>
          <w:sz w:val="23"/>
          <w:szCs w:val="23"/>
          <w:lang w:val="en"/>
        </w:rPr>
        <w:t>White space Characters</w:t>
      </w:r>
    </w:p>
    <w:p w:rsidR="00AC6E03" w:rsidRDefault="00AC6E03" w:rsidP="00AC6E03">
      <w:pPr>
        <w:pStyle w:val="NormalWeb"/>
        <w:spacing w:line="390" w:lineRule="atLeast"/>
        <w:rPr>
          <w:rFonts w:ascii="Verdana" w:hAnsi="Verdana" w:cs="Arial"/>
          <w:color w:val="101820"/>
          <w:sz w:val="23"/>
          <w:szCs w:val="23"/>
          <w:lang w:val="en"/>
        </w:rPr>
      </w:pPr>
      <w:proofErr w:type="gramStart"/>
      <w:r>
        <w:rPr>
          <w:rFonts w:ascii="Verdana" w:hAnsi="Verdana" w:cs="Arial"/>
          <w:color w:val="101820"/>
          <w:sz w:val="23"/>
          <w:szCs w:val="23"/>
          <w:lang w:val="en"/>
        </w:rPr>
        <w:t>blank</w:t>
      </w:r>
      <w:proofErr w:type="gramEnd"/>
      <w:r>
        <w:rPr>
          <w:rFonts w:ascii="Verdana" w:hAnsi="Verdana" w:cs="Arial"/>
          <w:color w:val="101820"/>
          <w:sz w:val="23"/>
          <w:szCs w:val="23"/>
          <w:lang w:val="en"/>
        </w:rPr>
        <w:t xml:space="preserve"> space, new line, horizontal tab, carriage return and form feed</w:t>
      </w:r>
    </w:p>
    <w:p w:rsidR="00AC6E03" w:rsidRDefault="00AC6E03" w:rsidP="00AC6E03">
      <w:pPr>
        <w:pStyle w:val="Heading2"/>
        <w:rPr>
          <w:rFonts w:ascii="Tahoma" w:hAnsi="Tahoma" w:cs="Tahoma"/>
          <w:color w:val="555555"/>
          <w:sz w:val="41"/>
          <w:szCs w:val="41"/>
          <w:lang w:val="en"/>
        </w:rPr>
      </w:pPr>
      <w:r>
        <w:rPr>
          <w:sz w:val="41"/>
          <w:szCs w:val="41"/>
          <w:lang w:val="en"/>
        </w:rPr>
        <w:t>C Keywords</w:t>
      </w:r>
    </w:p>
    <w:p w:rsidR="00AC6E03" w:rsidRDefault="00AC6E03" w:rsidP="00AC6E03">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Keywords are </w:t>
      </w:r>
      <w:proofErr w:type="gramStart"/>
      <w:r>
        <w:rPr>
          <w:rFonts w:ascii="Verdana" w:hAnsi="Verdana" w:cs="Arial"/>
          <w:color w:val="101820"/>
          <w:sz w:val="23"/>
          <w:szCs w:val="23"/>
          <w:lang w:val="en"/>
        </w:rPr>
        <w:t>predefined,</w:t>
      </w:r>
      <w:proofErr w:type="gramEnd"/>
      <w:r>
        <w:rPr>
          <w:rFonts w:ascii="Verdana" w:hAnsi="Verdana" w:cs="Arial"/>
          <w:color w:val="101820"/>
          <w:sz w:val="23"/>
          <w:szCs w:val="23"/>
          <w:lang w:val="en"/>
        </w:rPr>
        <w:t xml:space="preserve"> reserved words used in programming that have a special meaning. Keywords are part of the syntax and they cannot be used as an identifier. For example:</w:t>
      </w:r>
    </w:p>
    <w:p w:rsidR="00AC6E03" w:rsidRDefault="00AC6E03" w:rsidP="00AC6E03">
      <w:pPr>
        <w:pStyle w:val="HTMLPreformatted"/>
        <w:spacing w:line="390" w:lineRule="atLeast"/>
        <w:rPr>
          <w:color w:val="101820"/>
          <w:lang w:val="en"/>
        </w:rPr>
      </w:pPr>
      <w:proofErr w:type="spellStart"/>
      <w:proofErr w:type="gramStart"/>
      <w:r>
        <w:rPr>
          <w:color w:val="101820"/>
          <w:lang w:val="en"/>
        </w:rPr>
        <w:t>int</w:t>
      </w:r>
      <w:proofErr w:type="spellEnd"/>
      <w:proofErr w:type="gramEnd"/>
      <w:r>
        <w:rPr>
          <w:color w:val="101820"/>
          <w:lang w:val="en"/>
        </w:rPr>
        <w:t xml:space="preserve"> money;</w:t>
      </w:r>
    </w:p>
    <w:p w:rsidR="00AC6E03" w:rsidRDefault="00AC6E03" w:rsidP="00AC6E03">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Here, </w:t>
      </w:r>
      <w:proofErr w:type="spellStart"/>
      <w:r>
        <w:rPr>
          <w:rStyle w:val="HTMLVariable"/>
          <w:color w:val="101820"/>
          <w:lang w:val="en"/>
        </w:rPr>
        <w:t>int</w:t>
      </w:r>
      <w:proofErr w:type="spellEnd"/>
      <w:r>
        <w:rPr>
          <w:rFonts w:ascii="Verdana" w:hAnsi="Verdana" w:cs="Arial"/>
          <w:color w:val="101820"/>
          <w:sz w:val="23"/>
          <w:szCs w:val="23"/>
          <w:lang w:val="en"/>
        </w:rPr>
        <w:t xml:space="preserve"> is a keyword that indicates </w:t>
      </w:r>
      <w:r>
        <w:rPr>
          <w:rStyle w:val="HTMLVariable"/>
          <w:color w:val="101820"/>
          <w:lang w:val="en"/>
        </w:rPr>
        <w:t>'money'</w:t>
      </w:r>
      <w:r>
        <w:rPr>
          <w:rFonts w:ascii="Verdana" w:hAnsi="Verdana" w:cs="Arial"/>
          <w:color w:val="101820"/>
          <w:sz w:val="23"/>
          <w:szCs w:val="23"/>
          <w:lang w:val="en"/>
        </w:rPr>
        <w:t xml:space="preserve"> is a </w:t>
      </w:r>
      <w:r w:rsidRPr="00C77195">
        <w:rPr>
          <w:rFonts w:ascii="Verdana" w:hAnsi="Verdana" w:cs="Arial"/>
          <w:color w:val="101820"/>
          <w:sz w:val="23"/>
          <w:szCs w:val="23"/>
          <w:lang w:val="en"/>
        </w:rPr>
        <w:t>variable</w:t>
      </w:r>
      <w:r>
        <w:rPr>
          <w:rFonts w:ascii="Verdana" w:hAnsi="Verdana" w:cs="Arial"/>
          <w:color w:val="101820"/>
          <w:sz w:val="23"/>
          <w:szCs w:val="23"/>
          <w:lang w:val="en"/>
        </w:rPr>
        <w:t xml:space="preserve"> of type integer. </w:t>
      </w:r>
    </w:p>
    <w:p w:rsidR="00AC6E03" w:rsidRDefault="00AC6E03" w:rsidP="00AC6E03">
      <w:pPr>
        <w:spacing w:line="390" w:lineRule="atLeast"/>
        <w:rPr>
          <w:rFonts w:ascii="Verdana" w:hAnsi="Verdana" w:cs="Arial"/>
          <w:color w:val="101820"/>
          <w:sz w:val="23"/>
          <w:szCs w:val="23"/>
          <w:lang w:val="en"/>
        </w:rPr>
      </w:pPr>
      <w:ins w:id="1" w:author="Unknown">
        <w:r>
          <w:rPr>
            <w:rFonts w:ascii="Verdana" w:hAnsi="Verdana" w:cs="Arial"/>
            <w:color w:val="101820"/>
            <w:sz w:val="23"/>
            <w:szCs w:val="23"/>
            <w:lang w:val="en"/>
          </w:rPr>
          <w:t xml:space="preserve">&lt;=""&gt; </w:t>
        </w:r>
      </w:ins>
    </w:p>
    <w:p w:rsidR="00AC6E03" w:rsidRDefault="00AC6E03" w:rsidP="00AC6E03">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As C is a case sensitive language, all keywords must be written in lowercase. Here is a list of all keywords allowed in ANSI C.</w:t>
      </w:r>
    </w:p>
    <w:tbl>
      <w:tblPr>
        <w:tblW w:w="0" w:type="auto"/>
        <w:tblCellMar>
          <w:top w:w="15" w:type="dxa"/>
          <w:left w:w="15" w:type="dxa"/>
          <w:bottom w:w="15" w:type="dxa"/>
          <w:right w:w="15" w:type="dxa"/>
        </w:tblCellMar>
        <w:tblLook w:val="04A0" w:firstRow="1" w:lastRow="0" w:firstColumn="1" w:lastColumn="0" w:noHBand="0" w:noVBand="1"/>
        <w:tblDescription w:val="List of keywords used in C language"/>
      </w:tblPr>
      <w:tblGrid>
        <w:gridCol w:w="1214"/>
        <w:gridCol w:w="1009"/>
        <w:gridCol w:w="1196"/>
        <w:gridCol w:w="1268"/>
      </w:tblGrid>
      <w:tr w:rsidR="00AC6E03" w:rsidTr="00AC6E03">
        <w:tc>
          <w:tcPr>
            <w:tcW w:w="0" w:type="auto"/>
            <w:gridSpan w:val="4"/>
            <w:tcBorders>
              <w:top w:val="nil"/>
              <w:left w:val="nil"/>
              <w:bottom w:val="nil"/>
              <w:right w:val="nil"/>
            </w:tcBorders>
            <w:tcMar>
              <w:top w:w="150" w:type="dxa"/>
              <w:left w:w="150" w:type="dxa"/>
              <w:bottom w:w="135" w:type="dxa"/>
              <w:right w:w="120" w:type="dxa"/>
            </w:tcMar>
            <w:vAlign w:val="center"/>
            <w:hideMark/>
          </w:tcPr>
          <w:p w:rsidR="00AC6E03" w:rsidRDefault="00AC6E03">
            <w:pPr>
              <w:spacing w:line="390" w:lineRule="atLeast"/>
              <w:jc w:val="center"/>
              <w:rPr>
                <w:rFonts w:ascii="Verdana" w:hAnsi="Verdana"/>
                <w:color w:val="101820"/>
                <w:sz w:val="24"/>
                <w:szCs w:val="24"/>
              </w:rPr>
            </w:pPr>
            <w:r>
              <w:rPr>
                <w:rFonts w:ascii="Verdana" w:hAnsi="Verdana"/>
                <w:color w:val="101820"/>
              </w:rPr>
              <w:t>Keywords in C Language</w:t>
            </w:r>
          </w:p>
        </w:tc>
      </w:tr>
      <w:tr w:rsidR="00AC6E03" w:rsidTr="00AC6E03">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auto</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double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proofErr w:type="spellStart"/>
            <w:r>
              <w:rPr>
                <w:rFonts w:ascii="Verdana" w:hAnsi="Verdana"/>
                <w:color w:val="101820"/>
              </w:rPr>
              <w:t>int</w:t>
            </w:r>
            <w:proofErr w:type="spellEnd"/>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proofErr w:type="spellStart"/>
            <w:r>
              <w:rPr>
                <w:rFonts w:ascii="Verdana" w:hAnsi="Verdana"/>
                <w:color w:val="101820"/>
              </w:rPr>
              <w:t>struct</w:t>
            </w:r>
            <w:proofErr w:type="spellEnd"/>
          </w:p>
        </w:tc>
      </w:tr>
      <w:tr w:rsidR="00AC6E03" w:rsidTr="00AC6E03">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lastRenderedPageBreak/>
              <w:t>break</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else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long</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switch</w:t>
            </w:r>
          </w:p>
        </w:tc>
      </w:tr>
      <w:tr w:rsidR="00AC6E03" w:rsidTr="00AC6E03">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case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proofErr w:type="spellStart"/>
            <w:r>
              <w:rPr>
                <w:rFonts w:ascii="Verdana" w:hAnsi="Verdana"/>
                <w:color w:val="101820"/>
              </w:rPr>
              <w:t>enum</w:t>
            </w:r>
            <w:proofErr w:type="spellEnd"/>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register </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proofErr w:type="spellStart"/>
            <w:r>
              <w:rPr>
                <w:rFonts w:ascii="Verdana" w:hAnsi="Verdana"/>
                <w:color w:val="101820"/>
              </w:rPr>
              <w:t>typedef</w:t>
            </w:r>
            <w:proofErr w:type="spellEnd"/>
          </w:p>
        </w:tc>
      </w:tr>
      <w:tr w:rsidR="00AC6E03" w:rsidTr="00AC6E03">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char</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extern</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return</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union</w:t>
            </w:r>
          </w:p>
        </w:tc>
      </w:tr>
      <w:tr w:rsidR="00AC6E03" w:rsidTr="00AC6E03">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continue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for</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signed</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void</w:t>
            </w:r>
          </w:p>
        </w:tc>
      </w:tr>
      <w:tr w:rsidR="00AC6E03" w:rsidTr="00AC6E03">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do</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if</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static </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while</w:t>
            </w:r>
          </w:p>
        </w:tc>
      </w:tr>
      <w:tr w:rsidR="00AC6E03" w:rsidTr="00AC6E03">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default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proofErr w:type="spellStart"/>
            <w:r>
              <w:rPr>
                <w:rFonts w:ascii="Verdana" w:hAnsi="Verdana"/>
                <w:color w:val="101820"/>
              </w:rPr>
              <w:t>goto</w:t>
            </w:r>
            <w:proofErr w:type="spellEnd"/>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proofErr w:type="spellStart"/>
            <w:r>
              <w:rPr>
                <w:rFonts w:ascii="Verdana" w:hAnsi="Verdana"/>
                <w:color w:val="101820"/>
              </w:rPr>
              <w:t>sizeof</w:t>
            </w:r>
            <w:proofErr w:type="spellEnd"/>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volatile</w:t>
            </w:r>
          </w:p>
        </w:tc>
      </w:tr>
      <w:tr w:rsidR="00AC6E03" w:rsidTr="00AC6E03">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proofErr w:type="spellStart"/>
            <w:r>
              <w:rPr>
                <w:rFonts w:ascii="Verdana" w:hAnsi="Verdana"/>
                <w:color w:val="101820"/>
              </w:rPr>
              <w:t>const</w:t>
            </w:r>
            <w:proofErr w:type="spellEnd"/>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float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short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AC6E03" w:rsidRDefault="00AC6E03">
            <w:pPr>
              <w:spacing w:line="390" w:lineRule="atLeast"/>
              <w:rPr>
                <w:rFonts w:ascii="Verdana" w:hAnsi="Verdana"/>
                <w:color w:val="101820"/>
                <w:sz w:val="24"/>
                <w:szCs w:val="24"/>
              </w:rPr>
            </w:pPr>
            <w:r>
              <w:rPr>
                <w:rFonts w:ascii="Verdana" w:hAnsi="Verdana"/>
                <w:color w:val="101820"/>
              </w:rPr>
              <w:t>unsigned</w:t>
            </w:r>
          </w:p>
        </w:tc>
      </w:tr>
    </w:tbl>
    <w:p w:rsidR="00AC6E03" w:rsidRDefault="00AC6E03" w:rsidP="00AC6E03">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Along with these keywords, C supports other numerous keywords depending upon the compiler.</w:t>
      </w:r>
    </w:p>
    <w:p w:rsidR="00AC6E03" w:rsidRDefault="00AC6E03" w:rsidP="00AC6E03">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All these keywords, their syntax and application will be discussed in their respective topics. </w:t>
      </w:r>
      <w:proofErr w:type="gramStart"/>
      <w:r>
        <w:rPr>
          <w:rFonts w:ascii="Verdana" w:hAnsi="Verdana" w:cs="Arial"/>
          <w:color w:val="101820"/>
          <w:sz w:val="23"/>
          <w:szCs w:val="23"/>
          <w:lang w:val="en"/>
        </w:rPr>
        <w:t xml:space="preserve">However, if you want a brief overview on these keywords without going further, visit </w:t>
      </w:r>
      <w:r w:rsidRPr="00C77195">
        <w:rPr>
          <w:rFonts w:ascii="Verdana" w:hAnsi="Verdana" w:cs="Arial"/>
          <w:color w:val="101820"/>
          <w:sz w:val="23"/>
          <w:szCs w:val="23"/>
          <w:lang w:val="en"/>
        </w:rPr>
        <w:t>list of all keywords in C programming</w:t>
      </w:r>
      <w:r>
        <w:rPr>
          <w:rFonts w:ascii="Verdana" w:hAnsi="Verdana" w:cs="Arial"/>
          <w:color w:val="101820"/>
          <w:sz w:val="23"/>
          <w:szCs w:val="23"/>
          <w:lang w:val="en"/>
        </w:rPr>
        <w:t>.</w:t>
      </w:r>
      <w:proofErr w:type="gramEnd"/>
    </w:p>
    <w:p w:rsidR="00AC6E03" w:rsidRDefault="00AC6E03" w:rsidP="00AC6E03">
      <w:pPr>
        <w:pStyle w:val="Heading2"/>
        <w:rPr>
          <w:rFonts w:ascii="Tahoma" w:hAnsi="Tahoma" w:cs="Tahoma"/>
          <w:color w:val="555555"/>
          <w:sz w:val="41"/>
          <w:szCs w:val="41"/>
          <w:lang w:val="en"/>
        </w:rPr>
      </w:pPr>
      <w:r>
        <w:rPr>
          <w:sz w:val="41"/>
          <w:szCs w:val="41"/>
          <w:lang w:val="en"/>
        </w:rPr>
        <w:t>C Identifiers</w:t>
      </w:r>
    </w:p>
    <w:p w:rsidR="00AC6E03" w:rsidRDefault="00AC6E03" w:rsidP="00AC6E03">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Identifier refers to name given to entities such as variables, functions, structures etc.</w:t>
      </w:r>
    </w:p>
    <w:p w:rsidR="00AC6E03" w:rsidRDefault="00AC6E03" w:rsidP="00AC6E03">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Identifier must be unique. They are created to give unique name to </w:t>
      </w:r>
      <w:proofErr w:type="spellStart"/>
      <w:proofErr w:type="gramStart"/>
      <w:r>
        <w:rPr>
          <w:rFonts w:ascii="Verdana" w:hAnsi="Verdana" w:cs="Arial"/>
          <w:color w:val="101820"/>
          <w:sz w:val="23"/>
          <w:szCs w:val="23"/>
          <w:lang w:val="en"/>
        </w:rPr>
        <w:t>a</w:t>
      </w:r>
      <w:proofErr w:type="spellEnd"/>
      <w:proofErr w:type="gramEnd"/>
      <w:r>
        <w:rPr>
          <w:rFonts w:ascii="Verdana" w:hAnsi="Verdana" w:cs="Arial"/>
          <w:color w:val="101820"/>
          <w:sz w:val="23"/>
          <w:szCs w:val="23"/>
          <w:lang w:val="en"/>
        </w:rPr>
        <w:t xml:space="preserve"> entity to identify it during the execution of the program. For example:</w:t>
      </w:r>
    </w:p>
    <w:p w:rsidR="00AC6E03" w:rsidRDefault="00AC6E03" w:rsidP="00AC6E03">
      <w:pPr>
        <w:pStyle w:val="HTMLPreformatted"/>
        <w:spacing w:line="390" w:lineRule="atLeast"/>
        <w:rPr>
          <w:color w:val="101820"/>
          <w:lang w:val="en"/>
        </w:rPr>
      </w:pPr>
      <w:proofErr w:type="spellStart"/>
      <w:proofErr w:type="gramStart"/>
      <w:r>
        <w:rPr>
          <w:color w:val="101820"/>
          <w:lang w:val="en"/>
        </w:rPr>
        <w:t>int</w:t>
      </w:r>
      <w:proofErr w:type="spellEnd"/>
      <w:proofErr w:type="gramEnd"/>
      <w:r>
        <w:rPr>
          <w:color w:val="101820"/>
          <w:lang w:val="en"/>
        </w:rPr>
        <w:t xml:space="preserve"> money;</w:t>
      </w:r>
    </w:p>
    <w:p w:rsidR="00AC6E03" w:rsidRDefault="00AC6E03" w:rsidP="00AC6E03">
      <w:pPr>
        <w:pStyle w:val="HTMLPreformatted"/>
        <w:spacing w:line="390" w:lineRule="atLeast"/>
        <w:rPr>
          <w:color w:val="101820"/>
          <w:lang w:val="en"/>
        </w:rPr>
      </w:pPr>
      <w:proofErr w:type="gramStart"/>
      <w:r>
        <w:rPr>
          <w:color w:val="101820"/>
          <w:lang w:val="en"/>
        </w:rPr>
        <w:lastRenderedPageBreak/>
        <w:t>double</w:t>
      </w:r>
      <w:proofErr w:type="gramEnd"/>
      <w:r>
        <w:rPr>
          <w:color w:val="101820"/>
          <w:lang w:val="en"/>
        </w:rPr>
        <w:t xml:space="preserve"> </w:t>
      </w:r>
      <w:proofErr w:type="spellStart"/>
      <w:r>
        <w:rPr>
          <w:color w:val="101820"/>
          <w:lang w:val="en"/>
        </w:rPr>
        <w:t>accountBalance</w:t>
      </w:r>
      <w:proofErr w:type="spellEnd"/>
      <w:r>
        <w:rPr>
          <w:color w:val="101820"/>
          <w:lang w:val="en"/>
        </w:rPr>
        <w:t>;</w:t>
      </w:r>
    </w:p>
    <w:p w:rsidR="00AC6E03" w:rsidRDefault="00AC6E03" w:rsidP="00AC6E03">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Here, </w:t>
      </w:r>
      <w:r>
        <w:rPr>
          <w:rStyle w:val="HTMLVariable"/>
          <w:color w:val="101820"/>
          <w:lang w:val="en"/>
        </w:rPr>
        <w:t>money</w:t>
      </w:r>
      <w:r>
        <w:rPr>
          <w:rFonts w:ascii="Verdana" w:hAnsi="Verdana" w:cs="Arial"/>
          <w:color w:val="101820"/>
          <w:sz w:val="23"/>
          <w:szCs w:val="23"/>
          <w:lang w:val="en"/>
        </w:rPr>
        <w:t xml:space="preserve"> and </w:t>
      </w:r>
      <w:proofErr w:type="spellStart"/>
      <w:r>
        <w:rPr>
          <w:rStyle w:val="HTMLVariable"/>
          <w:color w:val="101820"/>
          <w:lang w:val="en"/>
        </w:rPr>
        <w:t>accountBalance</w:t>
      </w:r>
      <w:proofErr w:type="spellEnd"/>
      <w:r>
        <w:rPr>
          <w:rFonts w:ascii="Verdana" w:hAnsi="Verdana" w:cs="Arial"/>
          <w:color w:val="101820"/>
          <w:sz w:val="23"/>
          <w:szCs w:val="23"/>
          <w:lang w:val="en"/>
        </w:rPr>
        <w:t xml:space="preserve"> are identifiers.</w:t>
      </w:r>
    </w:p>
    <w:p w:rsidR="00AC6E03" w:rsidRDefault="00AC6E03" w:rsidP="00AC6E03">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Also remember, identifier names must be different from keywords. You cannot use </w:t>
      </w:r>
      <w:proofErr w:type="spellStart"/>
      <w:r>
        <w:rPr>
          <w:rStyle w:val="HTMLVariable"/>
          <w:color w:val="101820"/>
          <w:lang w:val="en"/>
        </w:rPr>
        <w:t>int</w:t>
      </w:r>
      <w:proofErr w:type="spellEnd"/>
      <w:r>
        <w:rPr>
          <w:rFonts w:ascii="Verdana" w:hAnsi="Verdana" w:cs="Arial"/>
          <w:color w:val="101820"/>
          <w:sz w:val="23"/>
          <w:szCs w:val="23"/>
          <w:lang w:val="en"/>
        </w:rPr>
        <w:t xml:space="preserve"> as an identifier because </w:t>
      </w:r>
      <w:proofErr w:type="spellStart"/>
      <w:r>
        <w:rPr>
          <w:rStyle w:val="HTMLVariable"/>
          <w:color w:val="101820"/>
          <w:lang w:val="en"/>
        </w:rPr>
        <w:t>int</w:t>
      </w:r>
      <w:proofErr w:type="spellEnd"/>
      <w:r>
        <w:rPr>
          <w:rFonts w:ascii="Verdana" w:hAnsi="Verdana" w:cs="Arial"/>
          <w:color w:val="101820"/>
          <w:sz w:val="23"/>
          <w:szCs w:val="23"/>
          <w:lang w:val="en"/>
        </w:rPr>
        <w:t xml:space="preserve"> is a keyword.</w:t>
      </w:r>
    </w:p>
    <w:p w:rsidR="00AC6E03" w:rsidRDefault="00AC6E03" w:rsidP="00AC6E03">
      <w:pPr>
        <w:pStyle w:val="Heading3"/>
        <w:rPr>
          <w:rFonts w:ascii="Tahoma" w:hAnsi="Tahoma"/>
          <w:sz w:val="37"/>
          <w:szCs w:val="37"/>
          <w:lang w:val="en"/>
        </w:rPr>
      </w:pPr>
      <w:r>
        <w:rPr>
          <w:sz w:val="37"/>
          <w:szCs w:val="37"/>
          <w:lang w:val="en"/>
        </w:rPr>
        <w:t>Rules for writing an identifier</w:t>
      </w:r>
    </w:p>
    <w:p w:rsidR="00AC6E03" w:rsidRDefault="00AC6E03" w:rsidP="00AC6E03">
      <w:pPr>
        <w:numPr>
          <w:ilvl w:val="0"/>
          <w:numId w:val="8"/>
        </w:numPr>
        <w:spacing w:before="100" w:beforeAutospacing="1" w:after="100" w:afterAutospacing="1" w:line="390" w:lineRule="atLeast"/>
        <w:rPr>
          <w:rFonts w:ascii="Verdana" w:hAnsi="Verdana" w:cs="Arial"/>
          <w:color w:val="101820"/>
          <w:sz w:val="23"/>
          <w:szCs w:val="23"/>
          <w:lang w:val="en"/>
        </w:rPr>
      </w:pPr>
      <w:r>
        <w:rPr>
          <w:rFonts w:ascii="Verdana" w:hAnsi="Verdana" w:cs="Arial"/>
          <w:color w:val="101820"/>
          <w:sz w:val="23"/>
          <w:szCs w:val="23"/>
          <w:lang w:val="en"/>
        </w:rPr>
        <w:t>A valid identifier can have letters (both uppercase and lowercase letters), digits and underscores.</w:t>
      </w:r>
    </w:p>
    <w:p w:rsidR="00AC6E03" w:rsidRDefault="00AC6E03" w:rsidP="00AC6E03">
      <w:pPr>
        <w:numPr>
          <w:ilvl w:val="0"/>
          <w:numId w:val="8"/>
        </w:numPr>
        <w:spacing w:before="100" w:beforeAutospacing="1" w:after="100" w:afterAutospacing="1" w:line="390" w:lineRule="atLeast"/>
        <w:rPr>
          <w:rFonts w:ascii="Verdana" w:hAnsi="Verdana" w:cs="Arial"/>
          <w:color w:val="101820"/>
          <w:sz w:val="23"/>
          <w:szCs w:val="23"/>
          <w:lang w:val="en"/>
        </w:rPr>
      </w:pPr>
      <w:r>
        <w:rPr>
          <w:rFonts w:ascii="Verdana" w:hAnsi="Verdana" w:cs="Arial"/>
          <w:color w:val="101820"/>
          <w:sz w:val="23"/>
          <w:szCs w:val="23"/>
          <w:lang w:val="en"/>
        </w:rPr>
        <w:t>The first letter of an identifier should be either a letter or an underscore. However, it is discouraged to start an identifier name with an underscore.</w:t>
      </w:r>
    </w:p>
    <w:p w:rsidR="00AC6E03" w:rsidRDefault="00AC6E03" w:rsidP="00AC6E03">
      <w:pPr>
        <w:numPr>
          <w:ilvl w:val="0"/>
          <w:numId w:val="8"/>
        </w:numPr>
        <w:spacing w:before="100" w:beforeAutospacing="1" w:after="100" w:afterAutospacing="1" w:line="390" w:lineRule="atLeast"/>
        <w:rPr>
          <w:rFonts w:ascii="Verdana" w:hAnsi="Verdana" w:cs="Arial"/>
          <w:color w:val="101820"/>
          <w:sz w:val="23"/>
          <w:szCs w:val="23"/>
          <w:lang w:val="en"/>
        </w:rPr>
      </w:pPr>
      <w:r>
        <w:rPr>
          <w:rFonts w:ascii="Verdana" w:hAnsi="Verdana" w:cs="Arial"/>
          <w:color w:val="101820"/>
          <w:sz w:val="23"/>
          <w:szCs w:val="23"/>
          <w:lang w:val="en"/>
        </w:rPr>
        <w:t>There is no rule on length of an identifier. However, the first 31 characters of identifiers are discriminated by the compiler.</w:t>
      </w:r>
    </w:p>
    <w:p w:rsidR="00AC6E03" w:rsidRDefault="00AC6E03" w:rsidP="00AC6E03">
      <w:pPr>
        <w:pStyle w:val="Heading3"/>
        <w:rPr>
          <w:rFonts w:ascii="Tahoma" w:hAnsi="Tahoma"/>
          <w:sz w:val="37"/>
          <w:szCs w:val="37"/>
          <w:lang w:val="en"/>
        </w:rPr>
      </w:pPr>
      <w:r>
        <w:rPr>
          <w:sz w:val="37"/>
          <w:szCs w:val="37"/>
          <w:lang w:val="en"/>
        </w:rPr>
        <w:t>Good Programming Practice</w:t>
      </w:r>
    </w:p>
    <w:p w:rsidR="00AC6E03" w:rsidRDefault="00AC6E03" w:rsidP="00AC6E03">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You can choose any name for an identifier (excluding keywords). However, if you give meaningful name to an identifier, it will be easy to understand and work on for you and your fellow programmers.</w:t>
      </w:r>
    </w:p>
    <w:p w:rsidR="00AC6E03" w:rsidRDefault="00AC6E03">
      <w:pPr>
        <w:rPr>
          <w:lang w:val="en"/>
        </w:rPr>
      </w:pPr>
    </w:p>
    <w:p w:rsidR="00885FCB" w:rsidRDefault="00885FCB" w:rsidP="00885FCB">
      <w:pPr>
        <w:pStyle w:val="Heading1"/>
        <w:rPr>
          <w:sz w:val="51"/>
          <w:szCs w:val="51"/>
          <w:lang w:val="en"/>
        </w:rPr>
      </w:pPr>
      <w:r>
        <w:rPr>
          <w:sz w:val="51"/>
          <w:szCs w:val="51"/>
          <w:lang w:val="en"/>
        </w:rPr>
        <w:t>C Programming Constants and Variables</w:t>
      </w:r>
    </w:p>
    <w:p w:rsidR="00885FCB" w:rsidRDefault="00885FCB" w:rsidP="00885FCB">
      <w:pPr>
        <w:rPr>
          <w:rFonts w:ascii="Verdana" w:hAnsi="Verdana" w:cs="Arial"/>
          <w:color w:val="9999AA"/>
          <w:sz w:val="23"/>
          <w:szCs w:val="23"/>
          <w:lang w:val="en"/>
        </w:rPr>
      </w:pPr>
      <w:r>
        <w:rPr>
          <w:rFonts w:ascii="Verdana" w:hAnsi="Verdana" w:cs="Arial"/>
          <w:color w:val="9999AA"/>
          <w:sz w:val="23"/>
          <w:szCs w:val="23"/>
          <w:lang w:val="en"/>
        </w:rPr>
        <w:t xml:space="preserve">In this tutorial, you will learn about variables, rules for naming a variable, constants and different type of constants in C programming. </w:t>
      </w:r>
    </w:p>
    <w:p w:rsidR="00885FCB" w:rsidRDefault="00885FCB" w:rsidP="00885FCB">
      <w:pPr>
        <w:spacing w:line="390" w:lineRule="atLeast"/>
        <w:rPr>
          <w:rFonts w:ascii="Verdana" w:hAnsi="Verdana" w:cs="Arial"/>
          <w:color w:val="101820"/>
          <w:sz w:val="23"/>
          <w:szCs w:val="23"/>
          <w:lang w:val="en"/>
        </w:rPr>
      </w:pPr>
      <w:r>
        <w:rPr>
          <w:rFonts w:ascii="Verdana" w:hAnsi="Verdana" w:cs="Arial"/>
          <w:noProof/>
          <w:color w:val="101820"/>
          <w:sz w:val="23"/>
          <w:szCs w:val="23"/>
        </w:rPr>
        <w:lastRenderedPageBreak/>
        <w:drawing>
          <wp:inline distT="0" distB="0" distL="0" distR="0" wp14:anchorId="33E5D566" wp14:editId="13387117">
            <wp:extent cx="5753100" cy="1952625"/>
            <wp:effectExtent l="0" t="0" r="0" b="9525"/>
            <wp:docPr id="2" name="Picture 2" descr="C constants and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 constants and variab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1952625"/>
                    </a:xfrm>
                    <a:prstGeom prst="rect">
                      <a:avLst/>
                    </a:prstGeom>
                    <a:noFill/>
                    <a:ln>
                      <a:noFill/>
                    </a:ln>
                  </pic:spPr>
                </pic:pic>
              </a:graphicData>
            </a:graphic>
          </wp:inline>
        </w:drawing>
      </w:r>
    </w:p>
    <w:p w:rsidR="00885FCB" w:rsidRDefault="00885FCB" w:rsidP="00885FCB">
      <w:pPr>
        <w:pStyle w:val="Heading2"/>
        <w:rPr>
          <w:rFonts w:ascii="Tahoma" w:hAnsi="Tahoma" w:cs="Tahoma"/>
          <w:color w:val="555555"/>
          <w:sz w:val="41"/>
          <w:szCs w:val="41"/>
          <w:lang w:val="en"/>
        </w:rPr>
      </w:pPr>
      <w:r>
        <w:rPr>
          <w:sz w:val="41"/>
          <w:szCs w:val="41"/>
          <w:lang w:val="en"/>
        </w:rPr>
        <w:t>Variables</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In programming, a variable is a container (storage area) to hold data.</w:t>
      </w:r>
    </w:p>
    <w:p w:rsidR="00885FCB" w:rsidRDefault="00885FCB" w:rsidP="00885FCB">
      <w:pPr>
        <w:spacing w:line="390" w:lineRule="atLeast"/>
        <w:rPr>
          <w:rFonts w:ascii="Verdana" w:hAnsi="Verdana" w:cs="Arial"/>
          <w:color w:val="101820"/>
          <w:sz w:val="23"/>
          <w:szCs w:val="23"/>
          <w:lang w:val="en"/>
        </w:rPr>
      </w:pPr>
      <w:ins w:id="2" w:author="Unknown">
        <w:r>
          <w:rPr>
            <w:rFonts w:ascii="Verdana" w:hAnsi="Verdana" w:cs="Arial"/>
            <w:color w:val="101820"/>
            <w:sz w:val="23"/>
            <w:szCs w:val="23"/>
            <w:lang w:val="en"/>
          </w:rPr>
          <w:t xml:space="preserve">&lt;=""&gt; </w:t>
        </w:r>
      </w:ins>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To indicate the storage area, each variable should be given a unique name (</w:t>
      </w:r>
      <w:r w:rsidRPr="00C77195">
        <w:rPr>
          <w:rFonts w:ascii="Verdana" w:hAnsi="Verdana" w:cs="Arial"/>
          <w:color w:val="101820"/>
          <w:sz w:val="23"/>
          <w:szCs w:val="23"/>
          <w:lang w:val="en"/>
        </w:rPr>
        <w:t>identifier</w:t>
      </w:r>
      <w:r>
        <w:rPr>
          <w:rFonts w:ascii="Verdana" w:hAnsi="Verdana" w:cs="Arial"/>
          <w:color w:val="101820"/>
          <w:sz w:val="23"/>
          <w:szCs w:val="23"/>
          <w:lang w:val="en"/>
        </w:rPr>
        <w:t>). Variable names are just the symbolic representation of a memory location. For example:</w:t>
      </w:r>
    </w:p>
    <w:p w:rsidR="00885FCB" w:rsidRDefault="00885FCB" w:rsidP="00885FCB">
      <w:pPr>
        <w:pStyle w:val="HTMLPreformatted"/>
        <w:spacing w:line="390" w:lineRule="atLeast"/>
        <w:rPr>
          <w:color w:val="101820"/>
          <w:lang w:val="en"/>
        </w:rPr>
      </w:pPr>
      <w:proofErr w:type="spellStart"/>
      <w:proofErr w:type="gramStart"/>
      <w:r>
        <w:rPr>
          <w:color w:val="101820"/>
          <w:lang w:val="en"/>
        </w:rPr>
        <w:t>int</w:t>
      </w:r>
      <w:proofErr w:type="spellEnd"/>
      <w:proofErr w:type="gramEnd"/>
      <w:r>
        <w:rPr>
          <w:color w:val="101820"/>
          <w:lang w:val="en"/>
        </w:rPr>
        <w:t xml:space="preserve"> </w:t>
      </w:r>
      <w:proofErr w:type="spellStart"/>
      <w:r>
        <w:rPr>
          <w:color w:val="101820"/>
          <w:lang w:val="en"/>
        </w:rPr>
        <w:t>playerScore</w:t>
      </w:r>
      <w:proofErr w:type="spellEnd"/>
      <w:r>
        <w:rPr>
          <w:color w:val="101820"/>
          <w:lang w:val="en"/>
        </w:rPr>
        <w:t xml:space="preserve"> = 95;</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Here, </w:t>
      </w:r>
      <w:proofErr w:type="spellStart"/>
      <w:r>
        <w:rPr>
          <w:rStyle w:val="HTMLVariable"/>
          <w:color w:val="101820"/>
          <w:lang w:val="en"/>
        </w:rPr>
        <w:t>playerScore</w:t>
      </w:r>
      <w:proofErr w:type="spellEnd"/>
      <w:r>
        <w:rPr>
          <w:rFonts w:ascii="Verdana" w:hAnsi="Verdana" w:cs="Arial"/>
          <w:color w:val="101820"/>
          <w:sz w:val="23"/>
          <w:szCs w:val="23"/>
          <w:lang w:val="en"/>
        </w:rPr>
        <w:t xml:space="preserve"> is a variable of integer type. The variable is assigned value: 95.</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The value of a variable can be changed, hence the name 'variable'.</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In C programming, you have to declare a variable before you can use it.</w:t>
      </w:r>
    </w:p>
    <w:p w:rsidR="00885FCB" w:rsidRDefault="00885FCB" w:rsidP="00885FCB">
      <w:pPr>
        <w:pStyle w:val="Heading3"/>
        <w:rPr>
          <w:rFonts w:ascii="Tahoma" w:hAnsi="Tahoma"/>
          <w:sz w:val="37"/>
          <w:szCs w:val="37"/>
          <w:lang w:val="en"/>
        </w:rPr>
      </w:pPr>
      <w:r>
        <w:rPr>
          <w:sz w:val="37"/>
          <w:szCs w:val="37"/>
          <w:lang w:val="en"/>
        </w:rPr>
        <w:t>Rules for naming a variable in C</w:t>
      </w:r>
    </w:p>
    <w:p w:rsidR="00885FCB" w:rsidRDefault="00885FCB" w:rsidP="00885FCB">
      <w:pPr>
        <w:numPr>
          <w:ilvl w:val="0"/>
          <w:numId w:val="9"/>
        </w:numPr>
        <w:spacing w:before="100" w:beforeAutospacing="1" w:after="100" w:afterAutospacing="1" w:line="390" w:lineRule="atLeast"/>
        <w:rPr>
          <w:rFonts w:ascii="Verdana" w:hAnsi="Verdana" w:cs="Arial"/>
          <w:color w:val="101820"/>
          <w:sz w:val="23"/>
          <w:szCs w:val="23"/>
          <w:lang w:val="en"/>
        </w:rPr>
      </w:pPr>
      <w:r>
        <w:rPr>
          <w:rFonts w:ascii="Verdana" w:hAnsi="Verdana" w:cs="Arial"/>
          <w:color w:val="101820"/>
          <w:sz w:val="23"/>
          <w:szCs w:val="23"/>
          <w:lang w:val="en"/>
        </w:rPr>
        <w:t>A variable name can have letters (both uppercase and lowercase letters), digits and underscore only.</w:t>
      </w:r>
    </w:p>
    <w:p w:rsidR="00885FCB" w:rsidRDefault="00885FCB" w:rsidP="00885FCB">
      <w:pPr>
        <w:numPr>
          <w:ilvl w:val="0"/>
          <w:numId w:val="9"/>
        </w:numPr>
        <w:spacing w:before="100" w:beforeAutospacing="1" w:after="100" w:afterAutospacing="1" w:line="390" w:lineRule="atLeast"/>
        <w:rPr>
          <w:rFonts w:ascii="Verdana" w:hAnsi="Verdana" w:cs="Arial"/>
          <w:color w:val="101820"/>
          <w:sz w:val="23"/>
          <w:szCs w:val="23"/>
          <w:lang w:val="en"/>
        </w:rPr>
      </w:pPr>
      <w:r>
        <w:rPr>
          <w:rFonts w:ascii="Verdana" w:hAnsi="Verdana" w:cs="Arial"/>
          <w:color w:val="101820"/>
          <w:sz w:val="23"/>
          <w:szCs w:val="23"/>
          <w:lang w:val="en"/>
        </w:rPr>
        <w:lastRenderedPageBreak/>
        <w:t>The first letter of a variable should be either a letter or an underscore. However, it is discouraged to start variable name with an underscore. It is because variable name that starts with an underscore can conflict with system name and may cause error.</w:t>
      </w:r>
    </w:p>
    <w:p w:rsidR="00885FCB" w:rsidRDefault="00885FCB" w:rsidP="00885FCB">
      <w:pPr>
        <w:numPr>
          <w:ilvl w:val="0"/>
          <w:numId w:val="9"/>
        </w:numPr>
        <w:spacing w:before="100" w:beforeAutospacing="1" w:after="100" w:afterAutospacing="1" w:line="390" w:lineRule="atLeast"/>
        <w:rPr>
          <w:rFonts w:ascii="Verdana" w:hAnsi="Verdana" w:cs="Arial"/>
          <w:color w:val="101820"/>
          <w:sz w:val="23"/>
          <w:szCs w:val="23"/>
          <w:lang w:val="en"/>
        </w:rPr>
      </w:pPr>
      <w:r>
        <w:rPr>
          <w:rFonts w:ascii="Verdana" w:hAnsi="Verdana" w:cs="Arial"/>
          <w:color w:val="101820"/>
          <w:sz w:val="23"/>
          <w:szCs w:val="23"/>
          <w:lang w:val="en"/>
        </w:rPr>
        <w:t>There is no rule on how long a variable can be. However, only the first 31 characters of a variable are checked by the compiler. So, the first 31 letters of two variables in a program should be different.</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C is a strongly typed language. What this means it that, the type of a variable cannot be changed.</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Visit this page to learn more about </w:t>
      </w:r>
      <w:r w:rsidRPr="00C77195">
        <w:rPr>
          <w:rFonts w:ascii="Verdana" w:hAnsi="Verdana" w:cs="Arial"/>
          <w:color w:val="101820"/>
          <w:sz w:val="23"/>
          <w:szCs w:val="23"/>
          <w:lang w:val="en"/>
        </w:rPr>
        <w:t>different types of data a variable can store</w:t>
      </w:r>
      <w:r>
        <w:rPr>
          <w:rFonts w:ascii="Verdana" w:hAnsi="Verdana" w:cs="Arial"/>
          <w:color w:val="101820"/>
          <w:sz w:val="23"/>
          <w:szCs w:val="23"/>
          <w:lang w:val="en"/>
        </w:rPr>
        <w:t>.</w:t>
      </w:r>
    </w:p>
    <w:p w:rsidR="00885FCB" w:rsidRDefault="00885FCB" w:rsidP="00885FCB">
      <w:pPr>
        <w:pStyle w:val="Heading2"/>
        <w:rPr>
          <w:rFonts w:ascii="Tahoma" w:hAnsi="Tahoma" w:cs="Tahoma"/>
          <w:color w:val="555555"/>
          <w:sz w:val="41"/>
          <w:szCs w:val="41"/>
          <w:lang w:val="en"/>
        </w:rPr>
      </w:pPr>
      <w:r>
        <w:rPr>
          <w:sz w:val="41"/>
          <w:szCs w:val="41"/>
          <w:lang w:val="en"/>
        </w:rPr>
        <w:t>Constants/Literals</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A constant is a value or an identifier whose value cannot be altered in a program. For example: 1, 2.5, "C programming is easy", etc.</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As mentioned, an identifier also can be defined as a constant.</w:t>
      </w:r>
    </w:p>
    <w:p w:rsidR="00885FCB" w:rsidRDefault="00885FCB" w:rsidP="00885FCB">
      <w:pPr>
        <w:pStyle w:val="HTMLPreformatted"/>
        <w:spacing w:line="390" w:lineRule="atLeast"/>
        <w:rPr>
          <w:color w:val="101820"/>
          <w:lang w:val="en"/>
        </w:rPr>
      </w:pPr>
      <w:proofErr w:type="spellStart"/>
      <w:proofErr w:type="gramStart"/>
      <w:r>
        <w:rPr>
          <w:color w:val="101820"/>
          <w:lang w:val="en"/>
        </w:rPr>
        <w:t>const</w:t>
      </w:r>
      <w:proofErr w:type="spellEnd"/>
      <w:proofErr w:type="gramEnd"/>
      <w:r>
        <w:rPr>
          <w:color w:val="101820"/>
          <w:lang w:val="en"/>
        </w:rPr>
        <w:t xml:space="preserve"> double PI = 3.14</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Here, </w:t>
      </w:r>
      <w:r>
        <w:rPr>
          <w:rStyle w:val="HTMLVariable"/>
          <w:color w:val="101820"/>
          <w:lang w:val="en"/>
        </w:rPr>
        <w:t>PI</w:t>
      </w:r>
      <w:r>
        <w:rPr>
          <w:rFonts w:ascii="Verdana" w:hAnsi="Verdana" w:cs="Arial"/>
          <w:color w:val="101820"/>
          <w:sz w:val="23"/>
          <w:szCs w:val="23"/>
          <w:lang w:val="en"/>
        </w:rPr>
        <w:t xml:space="preserve"> is a constant. Basically what it means is that, </w:t>
      </w:r>
      <w:r>
        <w:rPr>
          <w:rStyle w:val="HTMLVariable"/>
          <w:color w:val="101820"/>
          <w:lang w:val="en"/>
        </w:rPr>
        <w:t>PI</w:t>
      </w:r>
      <w:r>
        <w:rPr>
          <w:rFonts w:ascii="Verdana" w:hAnsi="Verdana" w:cs="Arial"/>
          <w:color w:val="101820"/>
          <w:sz w:val="23"/>
          <w:szCs w:val="23"/>
          <w:lang w:val="en"/>
        </w:rPr>
        <w:t xml:space="preserve"> and </w:t>
      </w:r>
      <w:r>
        <w:rPr>
          <w:rStyle w:val="HTMLVariable"/>
          <w:color w:val="101820"/>
          <w:lang w:val="en"/>
        </w:rPr>
        <w:t>3.14</w:t>
      </w:r>
      <w:r>
        <w:rPr>
          <w:rFonts w:ascii="Verdana" w:hAnsi="Verdana" w:cs="Arial"/>
          <w:color w:val="101820"/>
          <w:sz w:val="23"/>
          <w:szCs w:val="23"/>
          <w:lang w:val="en"/>
        </w:rPr>
        <w:t xml:space="preserve"> is same for this program.</w:t>
      </w:r>
    </w:p>
    <w:p w:rsidR="00885FCB" w:rsidRDefault="00885FCB" w:rsidP="00885FCB">
      <w:pPr>
        <w:spacing w:line="390" w:lineRule="atLeast"/>
        <w:rPr>
          <w:rFonts w:ascii="Verdana" w:hAnsi="Verdana" w:cs="Arial"/>
          <w:color w:val="101820"/>
          <w:sz w:val="23"/>
          <w:szCs w:val="23"/>
          <w:lang w:val="en"/>
        </w:rPr>
      </w:pPr>
      <w:ins w:id="3" w:author="Unknown">
        <w:r>
          <w:rPr>
            <w:rFonts w:ascii="Verdana" w:hAnsi="Verdana" w:cs="Arial"/>
            <w:color w:val="101820"/>
            <w:sz w:val="23"/>
            <w:szCs w:val="23"/>
            <w:lang w:val="en"/>
          </w:rPr>
          <w:t xml:space="preserve">&lt;=""&gt; </w:t>
        </w:r>
      </w:ins>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Below are the different types of constants you can use in C.</w:t>
      </w:r>
    </w:p>
    <w:p w:rsidR="00885FCB" w:rsidRDefault="00885FCB" w:rsidP="00885FCB">
      <w:pPr>
        <w:pStyle w:val="Heading3"/>
        <w:rPr>
          <w:rFonts w:ascii="Tahoma" w:hAnsi="Tahoma"/>
          <w:sz w:val="37"/>
          <w:szCs w:val="37"/>
          <w:lang w:val="en"/>
        </w:rPr>
      </w:pPr>
      <w:r>
        <w:rPr>
          <w:sz w:val="37"/>
          <w:szCs w:val="37"/>
          <w:lang w:val="en"/>
        </w:rPr>
        <w:t>1. Integer constants</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lastRenderedPageBreak/>
        <w:t>An integer constant is a numeric constant (associated with number) without any fractional or exponential part. There are three types of integer constants in C programming:</w:t>
      </w:r>
    </w:p>
    <w:p w:rsidR="00885FCB" w:rsidRDefault="00885FCB" w:rsidP="00885FCB">
      <w:pPr>
        <w:numPr>
          <w:ilvl w:val="0"/>
          <w:numId w:val="10"/>
        </w:numPr>
        <w:spacing w:before="100" w:beforeAutospacing="1" w:after="100" w:afterAutospacing="1" w:line="390" w:lineRule="atLeast"/>
        <w:rPr>
          <w:rFonts w:ascii="Verdana" w:hAnsi="Verdana" w:cs="Arial"/>
          <w:color w:val="101820"/>
          <w:sz w:val="23"/>
          <w:szCs w:val="23"/>
          <w:lang w:val="en"/>
        </w:rPr>
      </w:pPr>
      <w:r>
        <w:rPr>
          <w:rFonts w:ascii="Verdana" w:hAnsi="Verdana" w:cs="Arial"/>
          <w:color w:val="101820"/>
          <w:sz w:val="23"/>
          <w:szCs w:val="23"/>
          <w:lang w:val="en"/>
        </w:rPr>
        <w:t>decimal constant(base 10)</w:t>
      </w:r>
    </w:p>
    <w:p w:rsidR="00885FCB" w:rsidRDefault="00885FCB" w:rsidP="00885FCB">
      <w:pPr>
        <w:numPr>
          <w:ilvl w:val="0"/>
          <w:numId w:val="10"/>
        </w:numPr>
        <w:spacing w:before="100" w:beforeAutospacing="1" w:after="100" w:afterAutospacing="1" w:line="390" w:lineRule="atLeast"/>
        <w:rPr>
          <w:rFonts w:ascii="Verdana" w:hAnsi="Verdana" w:cs="Arial"/>
          <w:color w:val="101820"/>
          <w:sz w:val="23"/>
          <w:szCs w:val="23"/>
          <w:lang w:val="en"/>
        </w:rPr>
      </w:pPr>
      <w:r>
        <w:rPr>
          <w:rFonts w:ascii="Verdana" w:hAnsi="Verdana" w:cs="Arial"/>
          <w:color w:val="101820"/>
          <w:sz w:val="23"/>
          <w:szCs w:val="23"/>
          <w:lang w:val="en"/>
        </w:rPr>
        <w:t>octal constant(base 8)</w:t>
      </w:r>
    </w:p>
    <w:p w:rsidR="00885FCB" w:rsidRDefault="00885FCB" w:rsidP="00885FCB">
      <w:pPr>
        <w:numPr>
          <w:ilvl w:val="0"/>
          <w:numId w:val="10"/>
        </w:numPr>
        <w:spacing w:before="100" w:beforeAutospacing="1" w:after="100" w:afterAutospacing="1" w:line="390" w:lineRule="atLeast"/>
        <w:rPr>
          <w:rFonts w:ascii="Verdana" w:hAnsi="Verdana" w:cs="Arial"/>
          <w:color w:val="101820"/>
          <w:sz w:val="23"/>
          <w:szCs w:val="23"/>
          <w:lang w:val="en"/>
        </w:rPr>
      </w:pPr>
      <w:r>
        <w:rPr>
          <w:rFonts w:ascii="Verdana" w:hAnsi="Verdana" w:cs="Arial"/>
          <w:color w:val="101820"/>
          <w:sz w:val="23"/>
          <w:szCs w:val="23"/>
          <w:lang w:val="en"/>
        </w:rPr>
        <w:t>hexadecimal constant(base 16)</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For example:</w:t>
      </w:r>
    </w:p>
    <w:p w:rsidR="00885FCB" w:rsidRDefault="00885FCB" w:rsidP="00885FCB">
      <w:pPr>
        <w:pStyle w:val="HTMLPreformatted"/>
        <w:spacing w:line="390" w:lineRule="atLeast"/>
        <w:rPr>
          <w:color w:val="101820"/>
          <w:lang w:val="en"/>
        </w:rPr>
      </w:pPr>
      <w:r>
        <w:rPr>
          <w:color w:val="101820"/>
          <w:lang w:val="en"/>
        </w:rPr>
        <w:t xml:space="preserve">Decimal constants: 0, -9, 22 </w:t>
      </w:r>
      <w:proofErr w:type="spellStart"/>
      <w:r>
        <w:rPr>
          <w:color w:val="101820"/>
          <w:lang w:val="en"/>
        </w:rPr>
        <w:t>etc</w:t>
      </w:r>
      <w:proofErr w:type="spellEnd"/>
    </w:p>
    <w:p w:rsidR="00885FCB" w:rsidRDefault="00885FCB" w:rsidP="00885FCB">
      <w:pPr>
        <w:pStyle w:val="HTMLPreformatted"/>
        <w:spacing w:line="390" w:lineRule="atLeast"/>
        <w:rPr>
          <w:color w:val="101820"/>
          <w:lang w:val="en"/>
        </w:rPr>
      </w:pPr>
      <w:r>
        <w:rPr>
          <w:color w:val="101820"/>
          <w:lang w:val="en"/>
        </w:rPr>
        <w:t xml:space="preserve">Octal constants: 021, 077, 033 </w:t>
      </w:r>
      <w:proofErr w:type="spellStart"/>
      <w:r>
        <w:rPr>
          <w:color w:val="101820"/>
          <w:lang w:val="en"/>
        </w:rPr>
        <w:t>etc</w:t>
      </w:r>
      <w:proofErr w:type="spellEnd"/>
    </w:p>
    <w:p w:rsidR="00885FCB" w:rsidRDefault="00885FCB" w:rsidP="00885FCB">
      <w:pPr>
        <w:pStyle w:val="HTMLPreformatted"/>
        <w:spacing w:line="390" w:lineRule="atLeast"/>
        <w:rPr>
          <w:color w:val="101820"/>
          <w:lang w:val="en"/>
        </w:rPr>
      </w:pPr>
      <w:r>
        <w:rPr>
          <w:color w:val="101820"/>
          <w:lang w:val="en"/>
        </w:rPr>
        <w:t xml:space="preserve">Hexadecimal constants: 0x7f, 0x2a, 0x521 </w:t>
      </w:r>
      <w:proofErr w:type="spellStart"/>
      <w:r>
        <w:rPr>
          <w:color w:val="101820"/>
          <w:lang w:val="en"/>
        </w:rPr>
        <w:t>etc</w:t>
      </w:r>
      <w:proofErr w:type="spellEnd"/>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In C programming, octal constant starts with a 0 and hexadecimal constant starts with a 0x.</w:t>
      </w:r>
    </w:p>
    <w:p w:rsidR="00885FCB" w:rsidRDefault="00885FCB" w:rsidP="00885FCB">
      <w:pPr>
        <w:pStyle w:val="Heading3"/>
        <w:rPr>
          <w:rFonts w:ascii="Tahoma" w:hAnsi="Tahoma"/>
          <w:sz w:val="37"/>
          <w:szCs w:val="37"/>
          <w:lang w:val="en"/>
        </w:rPr>
      </w:pPr>
      <w:r>
        <w:rPr>
          <w:sz w:val="37"/>
          <w:szCs w:val="37"/>
          <w:lang w:val="en"/>
        </w:rPr>
        <w:t>2. Floating-point constants</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A floating point constant is a numeric constant that has either a fractional form or an exponent form. For example:</w:t>
      </w:r>
    </w:p>
    <w:p w:rsidR="00885FCB" w:rsidRDefault="00885FCB" w:rsidP="00885FCB">
      <w:pPr>
        <w:pStyle w:val="HTMLPreformatted"/>
        <w:spacing w:line="390" w:lineRule="atLeast"/>
        <w:rPr>
          <w:color w:val="101820"/>
          <w:lang w:val="en"/>
        </w:rPr>
      </w:pPr>
      <w:r>
        <w:rPr>
          <w:color w:val="101820"/>
          <w:lang w:val="en"/>
        </w:rPr>
        <w:t>-2.0</w:t>
      </w:r>
    </w:p>
    <w:p w:rsidR="00885FCB" w:rsidRDefault="00885FCB" w:rsidP="00885FCB">
      <w:pPr>
        <w:pStyle w:val="HTMLPreformatted"/>
        <w:spacing w:line="390" w:lineRule="atLeast"/>
        <w:rPr>
          <w:color w:val="101820"/>
          <w:lang w:val="en"/>
        </w:rPr>
      </w:pPr>
      <w:r>
        <w:rPr>
          <w:color w:val="101820"/>
          <w:lang w:val="en"/>
        </w:rPr>
        <w:t>0.0000234</w:t>
      </w:r>
    </w:p>
    <w:p w:rsidR="00885FCB" w:rsidRDefault="00885FCB" w:rsidP="00885FCB">
      <w:pPr>
        <w:pStyle w:val="HTMLPreformatted"/>
        <w:spacing w:line="390" w:lineRule="atLeast"/>
        <w:rPr>
          <w:color w:val="101820"/>
          <w:lang w:val="en"/>
        </w:rPr>
      </w:pPr>
      <w:r>
        <w:rPr>
          <w:color w:val="101820"/>
          <w:lang w:val="en"/>
        </w:rPr>
        <w:t>-0.22E-5</w:t>
      </w:r>
    </w:p>
    <w:p w:rsidR="00885FCB" w:rsidRDefault="00885FCB" w:rsidP="00885FCB">
      <w:pPr>
        <w:pStyle w:val="note"/>
        <w:spacing w:line="390" w:lineRule="atLeast"/>
        <w:rPr>
          <w:rFonts w:ascii="Verdana" w:hAnsi="Verdana" w:cs="Arial"/>
          <w:color w:val="101820"/>
          <w:sz w:val="23"/>
          <w:szCs w:val="23"/>
          <w:lang w:val="en"/>
        </w:rPr>
      </w:pPr>
      <w:r>
        <w:rPr>
          <w:rFonts w:ascii="Verdana" w:hAnsi="Verdana" w:cs="Arial"/>
          <w:b/>
          <w:bCs/>
          <w:color w:val="555555"/>
          <w:sz w:val="23"/>
          <w:szCs w:val="23"/>
          <w:lang w:val="en"/>
        </w:rPr>
        <w:t>Note: </w:t>
      </w:r>
      <w:r>
        <w:rPr>
          <w:rFonts w:ascii="Verdana" w:hAnsi="Verdana" w:cs="Arial"/>
          <w:color w:val="101820"/>
          <w:sz w:val="23"/>
          <w:szCs w:val="23"/>
          <w:lang w:val="en"/>
        </w:rPr>
        <w:t>E-5 = 10</w:t>
      </w:r>
      <w:r>
        <w:rPr>
          <w:rFonts w:ascii="Verdana" w:hAnsi="Verdana" w:cs="Arial"/>
          <w:color w:val="101820"/>
          <w:sz w:val="17"/>
          <w:szCs w:val="17"/>
          <w:vertAlign w:val="superscript"/>
          <w:lang w:val="en"/>
        </w:rPr>
        <w:t>-5</w:t>
      </w:r>
    </w:p>
    <w:p w:rsidR="00885FCB" w:rsidRDefault="00885FCB" w:rsidP="00885FCB">
      <w:pPr>
        <w:pStyle w:val="Heading3"/>
        <w:rPr>
          <w:rFonts w:ascii="Tahoma" w:hAnsi="Tahoma"/>
          <w:sz w:val="37"/>
          <w:szCs w:val="37"/>
          <w:lang w:val="en"/>
        </w:rPr>
      </w:pPr>
      <w:r>
        <w:rPr>
          <w:sz w:val="37"/>
          <w:szCs w:val="37"/>
          <w:lang w:val="en"/>
        </w:rPr>
        <w:lastRenderedPageBreak/>
        <w:t>3. Character constants</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A character constant is a constant which uses single quotation around characters. For example: 'a', 'l', 'm', 'F'</w:t>
      </w:r>
    </w:p>
    <w:p w:rsidR="00885FCB" w:rsidRDefault="00885FCB" w:rsidP="00885FCB">
      <w:pPr>
        <w:pStyle w:val="Heading3"/>
        <w:rPr>
          <w:rFonts w:ascii="Tahoma" w:hAnsi="Tahoma"/>
          <w:sz w:val="37"/>
          <w:szCs w:val="37"/>
          <w:lang w:val="en"/>
        </w:rPr>
      </w:pPr>
      <w:r>
        <w:rPr>
          <w:sz w:val="37"/>
          <w:szCs w:val="37"/>
          <w:lang w:val="en"/>
        </w:rPr>
        <w:t>4. Escape Sequences</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Sometimes, it is necessary to use characters which cannot be typed </w:t>
      </w:r>
      <w:proofErr w:type="gramStart"/>
      <w:r>
        <w:rPr>
          <w:rFonts w:ascii="Verdana" w:hAnsi="Verdana" w:cs="Arial"/>
          <w:color w:val="101820"/>
          <w:sz w:val="23"/>
          <w:szCs w:val="23"/>
          <w:lang w:val="en"/>
        </w:rPr>
        <w:t>or</w:t>
      </w:r>
      <w:proofErr w:type="gramEnd"/>
      <w:r>
        <w:rPr>
          <w:rFonts w:ascii="Verdana" w:hAnsi="Verdana" w:cs="Arial"/>
          <w:color w:val="101820"/>
          <w:sz w:val="23"/>
          <w:szCs w:val="23"/>
          <w:lang w:val="en"/>
        </w:rPr>
        <w:t xml:space="preserve"> has special meaning in C programming. For example: </w:t>
      </w:r>
      <w:proofErr w:type="gramStart"/>
      <w:r>
        <w:rPr>
          <w:rFonts w:ascii="Verdana" w:hAnsi="Verdana" w:cs="Arial"/>
          <w:color w:val="101820"/>
          <w:sz w:val="23"/>
          <w:szCs w:val="23"/>
          <w:lang w:val="en"/>
        </w:rPr>
        <w:t>newline(</w:t>
      </w:r>
      <w:proofErr w:type="gramEnd"/>
      <w:r>
        <w:rPr>
          <w:rFonts w:ascii="Verdana" w:hAnsi="Verdana" w:cs="Arial"/>
          <w:color w:val="101820"/>
          <w:sz w:val="23"/>
          <w:szCs w:val="23"/>
          <w:lang w:val="en"/>
        </w:rPr>
        <w:t>enter), tab, question mark etc. In order to use these characters, escape sequence is used.</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For example: </w:t>
      </w:r>
      <w:r>
        <w:rPr>
          <w:rStyle w:val="HTMLCode"/>
          <w:rFonts w:eastAsiaTheme="majorEastAsia"/>
          <w:color w:val="101820"/>
          <w:lang w:val="en"/>
        </w:rPr>
        <w:t>\n</w:t>
      </w:r>
      <w:r>
        <w:rPr>
          <w:rFonts w:ascii="Verdana" w:hAnsi="Verdana" w:cs="Arial"/>
          <w:color w:val="101820"/>
          <w:sz w:val="23"/>
          <w:szCs w:val="23"/>
          <w:lang w:val="en"/>
        </w:rPr>
        <w:t xml:space="preserve"> is used for newline. The backslash </w:t>
      </w:r>
      <w:proofErr w:type="gramStart"/>
      <w:r>
        <w:rPr>
          <w:rStyle w:val="HTMLCode"/>
          <w:rFonts w:eastAsiaTheme="majorEastAsia"/>
          <w:color w:val="101820"/>
          <w:lang w:val="en"/>
        </w:rPr>
        <w:t>( \</w:t>
      </w:r>
      <w:proofErr w:type="gramEnd"/>
      <w:r>
        <w:rPr>
          <w:rStyle w:val="HTMLCode"/>
          <w:rFonts w:eastAsiaTheme="majorEastAsia"/>
          <w:color w:val="101820"/>
          <w:lang w:val="en"/>
        </w:rPr>
        <w:t xml:space="preserve"> )</w:t>
      </w:r>
      <w:r>
        <w:rPr>
          <w:rFonts w:ascii="Verdana" w:hAnsi="Verdana" w:cs="Arial"/>
          <w:color w:val="101820"/>
          <w:sz w:val="23"/>
          <w:szCs w:val="23"/>
          <w:lang w:val="en"/>
        </w:rPr>
        <w:t xml:space="preserve"> causes "escape" from the normal way the characters are interpreted by the compiler.</w:t>
      </w:r>
    </w:p>
    <w:tbl>
      <w:tblPr>
        <w:tblW w:w="0" w:type="auto"/>
        <w:tblCellMar>
          <w:top w:w="15" w:type="dxa"/>
          <w:left w:w="15" w:type="dxa"/>
          <w:bottom w:w="15" w:type="dxa"/>
          <w:right w:w="15" w:type="dxa"/>
        </w:tblCellMar>
        <w:tblLook w:val="04A0" w:firstRow="1" w:lastRow="0" w:firstColumn="1" w:lastColumn="0" w:noHBand="0" w:noVBand="1"/>
        <w:tblDescription w:val="List of escape sequences used in C programming language"/>
      </w:tblPr>
      <w:tblGrid>
        <w:gridCol w:w="2675"/>
        <w:gridCol w:w="2815"/>
      </w:tblGrid>
      <w:tr w:rsidR="00885FCB" w:rsidTr="00885FCB">
        <w:trPr>
          <w:tblHeader/>
        </w:trPr>
        <w:tc>
          <w:tcPr>
            <w:tcW w:w="0" w:type="auto"/>
            <w:gridSpan w:val="2"/>
            <w:tcBorders>
              <w:top w:val="nil"/>
              <w:left w:val="nil"/>
              <w:bottom w:val="nil"/>
              <w:right w:val="nil"/>
            </w:tcBorders>
            <w:shd w:val="clear" w:color="auto" w:fill="EAEAEC"/>
            <w:tcMar>
              <w:top w:w="225" w:type="dxa"/>
              <w:left w:w="150" w:type="dxa"/>
              <w:bottom w:w="210" w:type="dxa"/>
              <w:right w:w="120" w:type="dxa"/>
            </w:tcMar>
            <w:vAlign w:val="center"/>
            <w:hideMark/>
          </w:tcPr>
          <w:p w:rsidR="00885FCB" w:rsidRDefault="00885FCB">
            <w:pPr>
              <w:spacing w:line="390" w:lineRule="atLeast"/>
              <w:jc w:val="center"/>
              <w:rPr>
                <w:rFonts w:ascii="Verdana" w:hAnsi="Verdana"/>
                <w:color w:val="101820"/>
                <w:sz w:val="24"/>
                <w:szCs w:val="24"/>
              </w:rPr>
            </w:pPr>
            <w:r>
              <w:rPr>
                <w:rFonts w:ascii="Verdana" w:hAnsi="Verdana"/>
                <w:color w:val="101820"/>
              </w:rPr>
              <w:t>Escape Sequences</w:t>
            </w:r>
          </w:p>
        </w:tc>
      </w:tr>
      <w:tr w:rsidR="00885FCB" w:rsidTr="00885FCB">
        <w:trPr>
          <w:tblHeader/>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885FCB" w:rsidRDefault="00885FCB">
            <w:pPr>
              <w:spacing w:line="390" w:lineRule="atLeast"/>
              <w:rPr>
                <w:rFonts w:ascii="Verdana" w:hAnsi="Verdana"/>
                <w:color w:val="101820"/>
                <w:sz w:val="26"/>
                <w:szCs w:val="26"/>
              </w:rPr>
            </w:pPr>
            <w:r>
              <w:rPr>
                <w:rFonts w:ascii="Verdana" w:hAnsi="Verdana"/>
                <w:color w:val="101820"/>
                <w:sz w:val="26"/>
                <w:szCs w:val="26"/>
              </w:rPr>
              <w:t>Escape Sequences</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885FCB" w:rsidRDefault="00885FCB">
            <w:pPr>
              <w:spacing w:line="390" w:lineRule="atLeast"/>
              <w:rPr>
                <w:rFonts w:ascii="Verdana" w:hAnsi="Verdana"/>
                <w:color w:val="101820"/>
                <w:sz w:val="26"/>
                <w:szCs w:val="26"/>
              </w:rPr>
            </w:pPr>
            <w:r>
              <w:rPr>
                <w:rFonts w:ascii="Verdana" w:hAnsi="Verdana"/>
                <w:color w:val="101820"/>
                <w:sz w:val="26"/>
                <w:szCs w:val="26"/>
              </w:rPr>
              <w:t>Character</w:t>
            </w:r>
          </w:p>
        </w:tc>
      </w:tr>
      <w:tr w:rsidR="00885FCB" w:rsidTr="00885FC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885FCB" w:rsidRDefault="00885FCB">
            <w:pPr>
              <w:spacing w:line="390" w:lineRule="atLeast"/>
              <w:rPr>
                <w:rFonts w:ascii="Verdana" w:hAnsi="Verdana"/>
                <w:color w:val="101820"/>
                <w:sz w:val="24"/>
                <w:szCs w:val="24"/>
              </w:rPr>
            </w:pPr>
            <w:r>
              <w:rPr>
                <w:rFonts w:ascii="Verdana" w:hAnsi="Verdana"/>
                <w:color w:val="101820"/>
              </w:rPr>
              <w:t>\b</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885FCB" w:rsidRDefault="00885FCB">
            <w:pPr>
              <w:spacing w:line="390" w:lineRule="atLeast"/>
              <w:rPr>
                <w:rFonts w:ascii="Verdana" w:hAnsi="Verdana"/>
                <w:color w:val="101820"/>
                <w:sz w:val="24"/>
                <w:szCs w:val="24"/>
              </w:rPr>
            </w:pPr>
            <w:r>
              <w:rPr>
                <w:rFonts w:ascii="Verdana" w:hAnsi="Verdana"/>
                <w:color w:val="101820"/>
              </w:rPr>
              <w:t>Backspace</w:t>
            </w:r>
          </w:p>
        </w:tc>
      </w:tr>
      <w:tr w:rsidR="00885FCB" w:rsidTr="00885FC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885FCB" w:rsidRDefault="00885FCB">
            <w:pPr>
              <w:spacing w:line="390" w:lineRule="atLeast"/>
              <w:rPr>
                <w:rFonts w:ascii="Verdana" w:hAnsi="Verdana"/>
                <w:color w:val="101820"/>
                <w:sz w:val="24"/>
                <w:szCs w:val="24"/>
              </w:rPr>
            </w:pPr>
            <w:r>
              <w:rPr>
                <w:rFonts w:ascii="Verdana" w:hAnsi="Verdana"/>
                <w:color w:val="101820"/>
              </w:rPr>
              <w:t>\f</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885FCB" w:rsidRDefault="00885FCB">
            <w:pPr>
              <w:spacing w:line="390" w:lineRule="atLeast"/>
              <w:rPr>
                <w:rFonts w:ascii="Verdana" w:hAnsi="Verdana"/>
                <w:color w:val="101820"/>
                <w:sz w:val="24"/>
                <w:szCs w:val="24"/>
              </w:rPr>
            </w:pPr>
            <w:r>
              <w:rPr>
                <w:rFonts w:ascii="Verdana" w:hAnsi="Verdana"/>
                <w:color w:val="101820"/>
              </w:rPr>
              <w:t>Form feed</w:t>
            </w:r>
          </w:p>
        </w:tc>
      </w:tr>
      <w:tr w:rsidR="00885FCB" w:rsidTr="00885FC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885FCB" w:rsidRDefault="00885FCB">
            <w:pPr>
              <w:spacing w:line="390" w:lineRule="atLeast"/>
              <w:rPr>
                <w:rFonts w:ascii="Verdana" w:hAnsi="Verdana"/>
                <w:color w:val="101820"/>
                <w:sz w:val="24"/>
                <w:szCs w:val="24"/>
              </w:rPr>
            </w:pPr>
            <w:r>
              <w:rPr>
                <w:rFonts w:ascii="Verdana" w:hAnsi="Verdana"/>
                <w:color w:val="101820"/>
              </w:rPr>
              <w:t>\n</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885FCB" w:rsidRDefault="00885FCB">
            <w:pPr>
              <w:spacing w:line="390" w:lineRule="atLeast"/>
              <w:rPr>
                <w:rFonts w:ascii="Verdana" w:hAnsi="Verdana"/>
                <w:color w:val="101820"/>
                <w:sz w:val="24"/>
                <w:szCs w:val="24"/>
              </w:rPr>
            </w:pPr>
            <w:r>
              <w:rPr>
                <w:rFonts w:ascii="Verdana" w:hAnsi="Verdana"/>
                <w:color w:val="101820"/>
              </w:rPr>
              <w:t>Newline</w:t>
            </w:r>
          </w:p>
        </w:tc>
      </w:tr>
      <w:tr w:rsidR="00885FCB" w:rsidTr="00885FC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885FCB" w:rsidRDefault="00885FCB">
            <w:pPr>
              <w:spacing w:line="390" w:lineRule="atLeast"/>
              <w:rPr>
                <w:rFonts w:ascii="Verdana" w:hAnsi="Verdana"/>
                <w:color w:val="101820"/>
                <w:sz w:val="24"/>
                <w:szCs w:val="24"/>
              </w:rPr>
            </w:pPr>
            <w:r>
              <w:rPr>
                <w:rFonts w:ascii="Verdana" w:hAnsi="Verdana"/>
                <w:color w:val="101820"/>
              </w:rPr>
              <w:t>\r</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885FCB" w:rsidRDefault="00885FCB">
            <w:pPr>
              <w:spacing w:line="390" w:lineRule="atLeast"/>
              <w:rPr>
                <w:rFonts w:ascii="Verdana" w:hAnsi="Verdana"/>
                <w:color w:val="101820"/>
                <w:sz w:val="24"/>
                <w:szCs w:val="24"/>
              </w:rPr>
            </w:pPr>
            <w:r>
              <w:rPr>
                <w:rFonts w:ascii="Verdana" w:hAnsi="Verdana"/>
                <w:color w:val="101820"/>
              </w:rPr>
              <w:t>Return</w:t>
            </w:r>
          </w:p>
        </w:tc>
      </w:tr>
      <w:tr w:rsidR="00885FCB" w:rsidTr="00885FC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885FCB" w:rsidRDefault="00885FCB">
            <w:pPr>
              <w:spacing w:line="390" w:lineRule="atLeast"/>
              <w:rPr>
                <w:rFonts w:ascii="Verdana" w:hAnsi="Verdana"/>
                <w:color w:val="101820"/>
                <w:sz w:val="24"/>
                <w:szCs w:val="24"/>
              </w:rPr>
            </w:pPr>
            <w:r>
              <w:rPr>
                <w:rFonts w:ascii="Verdana" w:hAnsi="Verdana"/>
                <w:color w:val="101820"/>
              </w:rPr>
              <w:t>\t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885FCB" w:rsidRDefault="00885FCB">
            <w:pPr>
              <w:spacing w:line="390" w:lineRule="atLeast"/>
              <w:rPr>
                <w:rFonts w:ascii="Verdana" w:hAnsi="Verdana"/>
                <w:color w:val="101820"/>
                <w:sz w:val="24"/>
                <w:szCs w:val="24"/>
              </w:rPr>
            </w:pPr>
            <w:r>
              <w:rPr>
                <w:rFonts w:ascii="Verdana" w:hAnsi="Verdana"/>
                <w:color w:val="101820"/>
              </w:rPr>
              <w:t>Horizontal tab</w:t>
            </w:r>
          </w:p>
        </w:tc>
      </w:tr>
      <w:tr w:rsidR="00885FCB" w:rsidTr="00885FC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885FCB" w:rsidRDefault="00885FCB">
            <w:pPr>
              <w:spacing w:line="390" w:lineRule="atLeast"/>
              <w:rPr>
                <w:rFonts w:ascii="Verdana" w:hAnsi="Verdana"/>
                <w:color w:val="101820"/>
                <w:sz w:val="24"/>
                <w:szCs w:val="24"/>
              </w:rPr>
            </w:pPr>
            <w:r>
              <w:rPr>
                <w:rFonts w:ascii="Verdana" w:hAnsi="Verdana"/>
                <w:color w:val="101820"/>
              </w:rPr>
              <w:t>\v</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885FCB" w:rsidRDefault="00885FCB">
            <w:pPr>
              <w:spacing w:line="390" w:lineRule="atLeast"/>
              <w:rPr>
                <w:rFonts w:ascii="Verdana" w:hAnsi="Verdana"/>
                <w:color w:val="101820"/>
                <w:sz w:val="24"/>
                <w:szCs w:val="24"/>
              </w:rPr>
            </w:pPr>
            <w:r>
              <w:rPr>
                <w:rFonts w:ascii="Verdana" w:hAnsi="Verdana"/>
                <w:color w:val="101820"/>
              </w:rPr>
              <w:t>Vertical tab</w:t>
            </w:r>
          </w:p>
        </w:tc>
      </w:tr>
      <w:tr w:rsidR="00885FCB" w:rsidTr="00885FC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885FCB" w:rsidRDefault="00885FCB">
            <w:pPr>
              <w:spacing w:line="390" w:lineRule="atLeast"/>
              <w:rPr>
                <w:rFonts w:ascii="Verdana" w:hAnsi="Verdana"/>
                <w:color w:val="101820"/>
                <w:sz w:val="24"/>
                <w:szCs w:val="24"/>
              </w:rPr>
            </w:pPr>
            <w:r>
              <w:rPr>
                <w:rFonts w:ascii="Verdana" w:hAnsi="Verdana"/>
                <w:color w:val="101820"/>
              </w:rPr>
              <w:lastRenderedPageBreak/>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885FCB" w:rsidRDefault="00885FCB">
            <w:pPr>
              <w:spacing w:line="390" w:lineRule="atLeast"/>
              <w:rPr>
                <w:rFonts w:ascii="Verdana" w:hAnsi="Verdana"/>
                <w:color w:val="101820"/>
                <w:sz w:val="24"/>
                <w:szCs w:val="24"/>
              </w:rPr>
            </w:pPr>
            <w:r>
              <w:rPr>
                <w:rFonts w:ascii="Verdana" w:hAnsi="Verdana"/>
                <w:color w:val="101820"/>
              </w:rPr>
              <w:t>Backslash</w:t>
            </w:r>
          </w:p>
        </w:tc>
      </w:tr>
      <w:tr w:rsidR="00885FCB" w:rsidTr="00885FC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885FCB" w:rsidRDefault="00885FCB">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885FCB" w:rsidRDefault="00885FCB">
            <w:pPr>
              <w:spacing w:line="390" w:lineRule="atLeast"/>
              <w:rPr>
                <w:rFonts w:ascii="Verdana" w:hAnsi="Verdana"/>
                <w:color w:val="101820"/>
                <w:sz w:val="24"/>
                <w:szCs w:val="24"/>
              </w:rPr>
            </w:pPr>
            <w:r>
              <w:rPr>
                <w:rFonts w:ascii="Verdana" w:hAnsi="Verdana"/>
                <w:color w:val="101820"/>
              </w:rPr>
              <w:t>Single quotation mark</w:t>
            </w:r>
          </w:p>
        </w:tc>
      </w:tr>
      <w:tr w:rsidR="00885FCB" w:rsidTr="00885FC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885FCB" w:rsidRDefault="00885FCB">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885FCB" w:rsidRDefault="00885FCB">
            <w:pPr>
              <w:spacing w:line="390" w:lineRule="atLeast"/>
              <w:rPr>
                <w:rFonts w:ascii="Verdana" w:hAnsi="Verdana"/>
                <w:color w:val="101820"/>
                <w:sz w:val="24"/>
                <w:szCs w:val="24"/>
              </w:rPr>
            </w:pPr>
            <w:r>
              <w:rPr>
                <w:rFonts w:ascii="Verdana" w:hAnsi="Verdana"/>
                <w:color w:val="101820"/>
              </w:rPr>
              <w:t>Double quotation mark</w:t>
            </w:r>
          </w:p>
        </w:tc>
      </w:tr>
      <w:tr w:rsidR="00885FCB" w:rsidTr="00885FC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885FCB" w:rsidRDefault="00885FCB">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885FCB" w:rsidRDefault="00885FCB">
            <w:pPr>
              <w:spacing w:line="390" w:lineRule="atLeast"/>
              <w:rPr>
                <w:rFonts w:ascii="Verdana" w:hAnsi="Verdana"/>
                <w:color w:val="101820"/>
                <w:sz w:val="24"/>
                <w:szCs w:val="24"/>
              </w:rPr>
            </w:pPr>
            <w:r>
              <w:rPr>
                <w:rFonts w:ascii="Verdana" w:hAnsi="Verdana"/>
                <w:color w:val="101820"/>
              </w:rPr>
              <w:t>Question mark</w:t>
            </w:r>
          </w:p>
        </w:tc>
      </w:tr>
      <w:tr w:rsidR="00885FCB" w:rsidTr="00885FC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885FCB" w:rsidRDefault="00885FCB">
            <w:pPr>
              <w:spacing w:line="390" w:lineRule="atLeast"/>
              <w:rPr>
                <w:rFonts w:ascii="Verdana" w:hAnsi="Verdana"/>
                <w:color w:val="101820"/>
                <w:sz w:val="24"/>
                <w:szCs w:val="24"/>
              </w:rPr>
            </w:pPr>
            <w:r>
              <w:rPr>
                <w:rFonts w:ascii="Verdana" w:hAnsi="Verdana"/>
                <w:color w:val="101820"/>
              </w:rPr>
              <w:t>\0</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885FCB" w:rsidRDefault="00885FCB">
            <w:pPr>
              <w:spacing w:line="390" w:lineRule="atLeast"/>
              <w:rPr>
                <w:rFonts w:ascii="Verdana" w:hAnsi="Verdana"/>
                <w:color w:val="101820"/>
                <w:sz w:val="24"/>
                <w:szCs w:val="24"/>
              </w:rPr>
            </w:pPr>
            <w:r>
              <w:rPr>
                <w:rFonts w:ascii="Verdana" w:hAnsi="Verdana"/>
                <w:color w:val="101820"/>
              </w:rPr>
              <w:t>Null character</w:t>
            </w:r>
          </w:p>
        </w:tc>
      </w:tr>
    </w:tbl>
    <w:p w:rsidR="00885FCB" w:rsidRDefault="00885FCB" w:rsidP="00885FCB">
      <w:pPr>
        <w:pStyle w:val="Heading3"/>
        <w:rPr>
          <w:rFonts w:ascii="Tahoma" w:hAnsi="Tahoma"/>
          <w:sz w:val="37"/>
          <w:szCs w:val="37"/>
          <w:lang w:val="en"/>
        </w:rPr>
      </w:pPr>
      <w:r>
        <w:rPr>
          <w:sz w:val="37"/>
          <w:szCs w:val="37"/>
          <w:lang w:val="en"/>
        </w:rPr>
        <w:t>5. String constants</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String constants are the constants which are enclosed in a pair of double-quote marks. For example:</w:t>
      </w:r>
    </w:p>
    <w:p w:rsidR="00885FCB" w:rsidRDefault="00885FCB" w:rsidP="00885FCB">
      <w:pPr>
        <w:pStyle w:val="HTMLPreformatted"/>
        <w:spacing w:line="390" w:lineRule="atLeast"/>
        <w:rPr>
          <w:color w:val="101820"/>
          <w:lang w:val="en"/>
        </w:rPr>
      </w:pPr>
      <w:r>
        <w:rPr>
          <w:color w:val="101820"/>
          <w:lang w:val="en"/>
        </w:rPr>
        <w:t>"</w:t>
      </w:r>
      <w:proofErr w:type="gramStart"/>
      <w:r>
        <w:rPr>
          <w:color w:val="101820"/>
          <w:lang w:val="en"/>
        </w:rPr>
        <w:t>good</w:t>
      </w:r>
      <w:proofErr w:type="gramEnd"/>
      <w:r>
        <w:rPr>
          <w:color w:val="101820"/>
          <w:lang w:val="en"/>
        </w:rPr>
        <w:t>"                  //string constant</w:t>
      </w:r>
    </w:p>
    <w:p w:rsidR="00885FCB" w:rsidRDefault="00885FCB" w:rsidP="00885FCB">
      <w:pPr>
        <w:pStyle w:val="HTMLPreformatted"/>
        <w:spacing w:line="390" w:lineRule="atLeast"/>
        <w:rPr>
          <w:color w:val="101820"/>
          <w:lang w:val="en"/>
        </w:rPr>
      </w:pPr>
      <w:r>
        <w:rPr>
          <w:color w:val="101820"/>
          <w:lang w:val="en"/>
        </w:rPr>
        <w:t>""                     //null string constant</w:t>
      </w:r>
    </w:p>
    <w:p w:rsidR="00885FCB" w:rsidRDefault="00885FCB" w:rsidP="00885FCB">
      <w:pPr>
        <w:pStyle w:val="HTMLPreformatted"/>
        <w:spacing w:line="390" w:lineRule="atLeast"/>
        <w:rPr>
          <w:color w:val="101820"/>
          <w:lang w:val="en"/>
        </w:rPr>
      </w:pPr>
      <w:r>
        <w:rPr>
          <w:color w:val="101820"/>
          <w:lang w:val="en"/>
        </w:rPr>
        <w:t>"      "               //string constant of six white space</w:t>
      </w:r>
    </w:p>
    <w:p w:rsidR="00885FCB" w:rsidRDefault="00885FCB" w:rsidP="00885FCB">
      <w:pPr>
        <w:pStyle w:val="HTMLPreformatted"/>
        <w:spacing w:line="390" w:lineRule="atLeast"/>
        <w:rPr>
          <w:color w:val="101820"/>
          <w:lang w:val="en"/>
        </w:rPr>
      </w:pPr>
      <w:r>
        <w:rPr>
          <w:color w:val="101820"/>
          <w:lang w:val="en"/>
        </w:rPr>
        <w:t>"</w:t>
      </w:r>
      <w:proofErr w:type="gramStart"/>
      <w:r>
        <w:rPr>
          <w:color w:val="101820"/>
          <w:lang w:val="en"/>
        </w:rPr>
        <w:t>x</w:t>
      </w:r>
      <w:proofErr w:type="gramEnd"/>
      <w:r>
        <w:rPr>
          <w:color w:val="101820"/>
          <w:lang w:val="en"/>
        </w:rPr>
        <w:t>"                    //string constant having single character.</w:t>
      </w:r>
    </w:p>
    <w:p w:rsidR="00885FCB" w:rsidRDefault="00885FCB" w:rsidP="00885FCB">
      <w:pPr>
        <w:pStyle w:val="HTMLPreformatted"/>
        <w:spacing w:line="390" w:lineRule="atLeast"/>
        <w:rPr>
          <w:color w:val="101820"/>
          <w:lang w:val="en"/>
        </w:rPr>
      </w:pPr>
      <w:r>
        <w:rPr>
          <w:color w:val="101820"/>
          <w:lang w:val="en"/>
        </w:rPr>
        <w:lastRenderedPageBreak/>
        <w:t>"Earth is round\n"         //prints string with newline</w:t>
      </w:r>
    </w:p>
    <w:p w:rsidR="00885FCB" w:rsidRDefault="00885FCB" w:rsidP="00885FCB">
      <w:pPr>
        <w:pStyle w:val="Heading3"/>
        <w:rPr>
          <w:rFonts w:ascii="Tahoma" w:hAnsi="Tahoma"/>
          <w:sz w:val="37"/>
          <w:szCs w:val="37"/>
          <w:lang w:val="en"/>
        </w:rPr>
      </w:pPr>
      <w:r>
        <w:rPr>
          <w:sz w:val="37"/>
          <w:szCs w:val="37"/>
          <w:lang w:val="en"/>
        </w:rPr>
        <w:t>6. Enumeration constants</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Keyword </w:t>
      </w:r>
      <w:proofErr w:type="spellStart"/>
      <w:r>
        <w:rPr>
          <w:rFonts w:ascii="Verdana" w:hAnsi="Verdana" w:cs="Arial"/>
          <w:color w:val="101820"/>
          <w:sz w:val="23"/>
          <w:szCs w:val="23"/>
          <w:lang w:val="en"/>
        </w:rPr>
        <w:t>enum</w:t>
      </w:r>
      <w:proofErr w:type="spellEnd"/>
      <w:r>
        <w:rPr>
          <w:rFonts w:ascii="Verdana" w:hAnsi="Verdana" w:cs="Arial"/>
          <w:color w:val="101820"/>
          <w:sz w:val="23"/>
          <w:szCs w:val="23"/>
          <w:lang w:val="en"/>
        </w:rPr>
        <w:t xml:space="preserve"> is used to define enumeration types. For example:</w:t>
      </w:r>
    </w:p>
    <w:p w:rsidR="00885FCB" w:rsidRDefault="00885FCB" w:rsidP="00885FCB">
      <w:pPr>
        <w:pStyle w:val="HTMLPreformatted"/>
        <w:spacing w:line="390" w:lineRule="atLeast"/>
        <w:rPr>
          <w:color w:val="101820"/>
          <w:lang w:val="en"/>
        </w:rPr>
      </w:pPr>
      <w:proofErr w:type="spellStart"/>
      <w:proofErr w:type="gramStart"/>
      <w:r>
        <w:rPr>
          <w:color w:val="101820"/>
          <w:lang w:val="en"/>
        </w:rPr>
        <w:t>enum</w:t>
      </w:r>
      <w:proofErr w:type="spellEnd"/>
      <w:proofErr w:type="gramEnd"/>
      <w:r>
        <w:rPr>
          <w:color w:val="101820"/>
          <w:lang w:val="en"/>
        </w:rPr>
        <w:t xml:space="preserve"> color {yellow, green, black, white};</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Here, </w:t>
      </w:r>
      <w:r>
        <w:rPr>
          <w:rStyle w:val="HTMLVariable"/>
          <w:color w:val="101820"/>
          <w:lang w:val="en"/>
        </w:rPr>
        <w:t>color</w:t>
      </w:r>
      <w:r>
        <w:rPr>
          <w:rFonts w:ascii="Verdana" w:hAnsi="Verdana" w:cs="Arial"/>
          <w:color w:val="101820"/>
          <w:sz w:val="23"/>
          <w:szCs w:val="23"/>
          <w:lang w:val="en"/>
        </w:rPr>
        <w:t xml:space="preserve"> is a variable and </w:t>
      </w:r>
      <w:r>
        <w:rPr>
          <w:rStyle w:val="HTMLVariable"/>
          <w:color w:val="101820"/>
          <w:lang w:val="en"/>
        </w:rPr>
        <w:t>yellow</w:t>
      </w:r>
      <w:r>
        <w:rPr>
          <w:rFonts w:ascii="Verdana" w:hAnsi="Verdana" w:cs="Arial"/>
          <w:color w:val="101820"/>
          <w:sz w:val="23"/>
          <w:szCs w:val="23"/>
          <w:lang w:val="en"/>
        </w:rPr>
        <w:t xml:space="preserve">, </w:t>
      </w:r>
      <w:r>
        <w:rPr>
          <w:rStyle w:val="HTMLVariable"/>
          <w:color w:val="101820"/>
          <w:lang w:val="en"/>
        </w:rPr>
        <w:t>green</w:t>
      </w:r>
      <w:r>
        <w:rPr>
          <w:rFonts w:ascii="Verdana" w:hAnsi="Verdana" w:cs="Arial"/>
          <w:color w:val="101820"/>
          <w:sz w:val="23"/>
          <w:szCs w:val="23"/>
          <w:lang w:val="en"/>
        </w:rPr>
        <w:t xml:space="preserve">, </w:t>
      </w:r>
      <w:r>
        <w:rPr>
          <w:rStyle w:val="HTMLVariable"/>
          <w:color w:val="101820"/>
          <w:lang w:val="en"/>
        </w:rPr>
        <w:t>black</w:t>
      </w:r>
      <w:r>
        <w:rPr>
          <w:rFonts w:ascii="Verdana" w:hAnsi="Verdana" w:cs="Arial"/>
          <w:color w:val="101820"/>
          <w:sz w:val="23"/>
          <w:szCs w:val="23"/>
          <w:lang w:val="en"/>
        </w:rPr>
        <w:t xml:space="preserve"> and </w:t>
      </w:r>
      <w:r>
        <w:rPr>
          <w:rStyle w:val="HTMLVariable"/>
          <w:color w:val="101820"/>
          <w:lang w:val="en"/>
        </w:rPr>
        <w:t>white</w:t>
      </w:r>
      <w:r>
        <w:rPr>
          <w:rFonts w:ascii="Verdana" w:hAnsi="Verdana" w:cs="Arial"/>
          <w:color w:val="101820"/>
          <w:sz w:val="23"/>
          <w:szCs w:val="23"/>
          <w:lang w:val="en"/>
        </w:rPr>
        <w:t xml:space="preserve"> are the enumeration constants having value 0, 1, 2 and 3 respectively. For more information, visit page: </w:t>
      </w:r>
      <w:r w:rsidRPr="00C77195">
        <w:rPr>
          <w:rFonts w:ascii="Verdana" w:hAnsi="Verdana" w:cs="Arial"/>
          <w:color w:val="101820"/>
          <w:sz w:val="23"/>
          <w:szCs w:val="23"/>
          <w:lang w:val="en"/>
        </w:rPr>
        <w:t>C Enumeration</w:t>
      </w:r>
      <w:r>
        <w:rPr>
          <w:rFonts w:ascii="Verdana" w:hAnsi="Verdana" w:cs="Arial"/>
          <w:color w:val="101820"/>
          <w:sz w:val="23"/>
          <w:szCs w:val="23"/>
          <w:lang w:val="en"/>
        </w:rPr>
        <w:t>.</w:t>
      </w:r>
    </w:p>
    <w:p w:rsidR="00AC6E03" w:rsidRDefault="00AC6E03">
      <w:pPr>
        <w:rPr>
          <w:lang w:val="en"/>
        </w:rPr>
      </w:pPr>
    </w:p>
    <w:p w:rsidR="00885FCB" w:rsidRDefault="00885FCB" w:rsidP="00885FCB">
      <w:pPr>
        <w:pStyle w:val="Heading1"/>
        <w:rPr>
          <w:sz w:val="51"/>
          <w:szCs w:val="51"/>
          <w:lang w:val="en"/>
        </w:rPr>
      </w:pPr>
      <w:r>
        <w:rPr>
          <w:sz w:val="51"/>
          <w:szCs w:val="51"/>
          <w:lang w:val="en"/>
        </w:rPr>
        <w:t>C Programming Data Types</w:t>
      </w:r>
    </w:p>
    <w:p w:rsidR="00885FCB" w:rsidRDefault="00885FCB" w:rsidP="00885FCB">
      <w:pPr>
        <w:rPr>
          <w:rFonts w:ascii="Verdana" w:hAnsi="Verdana" w:cs="Arial"/>
          <w:color w:val="9999AA"/>
          <w:sz w:val="23"/>
          <w:szCs w:val="23"/>
          <w:lang w:val="en"/>
        </w:rPr>
      </w:pPr>
      <w:r>
        <w:rPr>
          <w:rFonts w:ascii="Verdana" w:hAnsi="Verdana" w:cs="Arial"/>
          <w:color w:val="9999AA"/>
          <w:sz w:val="23"/>
          <w:szCs w:val="23"/>
          <w:lang w:val="en"/>
        </w:rPr>
        <w:t xml:space="preserve">In this tutorial, you will learn about data types and how to declare a variable in C programming. </w:t>
      </w:r>
    </w:p>
    <w:p w:rsidR="00885FCB" w:rsidRDefault="00885FCB" w:rsidP="00885FCB">
      <w:pPr>
        <w:spacing w:line="390" w:lineRule="atLeast"/>
        <w:rPr>
          <w:rFonts w:ascii="Verdana" w:hAnsi="Verdana" w:cs="Arial"/>
          <w:color w:val="101820"/>
          <w:sz w:val="23"/>
          <w:szCs w:val="23"/>
          <w:lang w:val="en"/>
        </w:rPr>
      </w:pPr>
      <w:r>
        <w:rPr>
          <w:rFonts w:ascii="Verdana" w:hAnsi="Verdana" w:cs="Arial"/>
          <w:noProof/>
          <w:color w:val="101820"/>
          <w:sz w:val="23"/>
          <w:szCs w:val="23"/>
        </w:rPr>
        <w:lastRenderedPageBreak/>
        <w:drawing>
          <wp:inline distT="0" distB="0" distL="0" distR="0" wp14:anchorId="77573A52" wp14:editId="68655A1E">
            <wp:extent cx="6271357" cy="3629025"/>
            <wp:effectExtent l="0" t="0" r="0" b="0"/>
            <wp:docPr id="3" name="Picture 3" descr="C Programming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 Programming Data Ty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1357" cy="3629025"/>
                    </a:xfrm>
                    <a:prstGeom prst="rect">
                      <a:avLst/>
                    </a:prstGeom>
                    <a:noFill/>
                    <a:ln>
                      <a:noFill/>
                    </a:ln>
                  </pic:spPr>
                </pic:pic>
              </a:graphicData>
            </a:graphic>
          </wp:inline>
        </w:drawing>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In C programming, variables or memory locations should be declared before it can be used. Similarly, a function also needs to be declared before use.</w:t>
      </w:r>
    </w:p>
    <w:p w:rsidR="00885FCB" w:rsidRDefault="00885FCB" w:rsidP="003F379C">
      <w:pPr>
        <w:spacing w:line="390" w:lineRule="atLeast"/>
        <w:rPr>
          <w:rFonts w:ascii="Verdana" w:hAnsi="Verdana" w:cs="Arial"/>
          <w:color w:val="101820"/>
          <w:sz w:val="23"/>
          <w:szCs w:val="23"/>
          <w:lang w:val="en"/>
        </w:rPr>
      </w:pPr>
      <w:ins w:id="4" w:author="Unknown">
        <w:r>
          <w:rPr>
            <w:rFonts w:ascii="Verdana" w:hAnsi="Verdana" w:cs="Arial"/>
            <w:color w:val="101820"/>
            <w:sz w:val="23"/>
            <w:szCs w:val="23"/>
            <w:lang w:val="en"/>
          </w:rPr>
          <w:t xml:space="preserve">&lt;=""&gt; </w:t>
        </w:r>
      </w:ins>
    </w:p>
    <w:p w:rsidR="00885FCB" w:rsidRDefault="00885FCB" w:rsidP="00885FCB">
      <w:pPr>
        <w:pStyle w:val="NormalWeb"/>
        <w:spacing w:line="390" w:lineRule="atLeast"/>
        <w:rPr>
          <w:rFonts w:ascii="Verdana" w:hAnsi="Verdana" w:cs="Arial"/>
          <w:color w:val="101820"/>
          <w:sz w:val="23"/>
          <w:szCs w:val="23"/>
          <w:lang w:val="en"/>
        </w:rPr>
      </w:pPr>
      <w:proofErr w:type="gramStart"/>
      <w:r>
        <w:rPr>
          <w:rFonts w:ascii="Verdana" w:hAnsi="Verdana" w:cs="Arial"/>
          <w:color w:val="101820"/>
          <w:sz w:val="23"/>
          <w:szCs w:val="23"/>
          <w:lang w:val="en"/>
        </w:rPr>
        <w:t>Data types simply refers</w:t>
      </w:r>
      <w:proofErr w:type="gramEnd"/>
      <w:r>
        <w:rPr>
          <w:rFonts w:ascii="Verdana" w:hAnsi="Verdana" w:cs="Arial"/>
          <w:color w:val="101820"/>
          <w:sz w:val="23"/>
          <w:szCs w:val="23"/>
          <w:lang w:val="en"/>
        </w:rPr>
        <w:t xml:space="preserve"> to the type and size of data associated with </w:t>
      </w:r>
      <w:r w:rsidRPr="00C77195">
        <w:rPr>
          <w:rFonts w:ascii="Verdana" w:hAnsi="Verdana" w:cs="Arial"/>
          <w:color w:val="101820"/>
          <w:sz w:val="23"/>
          <w:szCs w:val="23"/>
          <w:lang w:val="en"/>
        </w:rPr>
        <w:t>variables</w:t>
      </w:r>
      <w:r>
        <w:rPr>
          <w:rFonts w:ascii="Verdana" w:hAnsi="Verdana" w:cs="Arial"/>
          <w:color w:val="101820"/>
          <w:sz w:val="23"/>
          <w:szCs w:val="23"/>
          <w:lang w:val="en"/>
        </w:rPr>
        <w:t xml:space="preserve"> and </w:t>
      </w:r>
      <w:r w:rsidRPr="00C77195">
        <w:rPr>
          <w:rFonts w:ascii="Verdana" w:hAnsi="Verdana" w:cs="Arial"/>
          <w:color w:val="101820"/>
          <w:sz w:val="23"/>
          <w:szCs w:val="23"/>
          <w:lang w:val="en"/>
        </w:rPr>
        <w:t>functions</w:t>
      </w:r>
      <w:r>
        <w:rPr>
          <w:rFonts w:ascii="Verdana" w:hAnsi="Verdana" w:cs="Arial"/>
          <w:color w:val="101820"/>
          <w:sz w:val="23"/>
          <w:szCs w:val="23"/>
          <w:lang w:val="en"/>
        </w:rPr>
        <w:t>.</w:t>
      </w:r>
    </w:p>
    <w:p w:rsidR="00885FCB" w:rsidRDefault="00885FCB" w:rsidP="00885FCB">
      <w:pPr>
        <w:pStyle w:val="Heading2"/>
        <w:rPr>
          <w:rFonts w:ascii="Tahoma" w:hAnsi="Tahoma" w:cs="Tahoma"/>
          <w:color w:val="555555"/>
          <w:sz w:val="41"/>
          <w:szCs w:val="41"/>
          <w:lang w:val="en"/>
        </w:rPr>
      </w:pPr>
      <w:r>
        <w:rPr>
          <w:sz w:val="41"/>
          <w:szCs w:val="41"/>
          <w:lang w:val="en"/>
        </w:rPr>
        <w:t>Data types in C</w:t>
      </w:r>
    </w:p>
    <w:p w:rsidR="00885FCB" w:rsidRDefault="00885FCB" w:rsidP="00885FCB">
      <w:pPr>
        <w:numPr>
          <w:ilvl w:val="0"/>
          <w:numId w:val="11"/>
        </w:numPr>
        <w:spacing w:before="100" w:beforeAutospacing="1" w:after="100" w:afterAutospacing="1" w:line="390" w:lineRule="atLeast"/>
        <w:rPr>
          <w:rFonts w:ascii="Verdana" w:hAnsi="Verdana" w:cs="Arial"/>
          <w:color w:val="101820"/>
          <w:sz w:val="23"/>
          <w:szCs w:val="23"/>
          <w:lang w:val="en"/>
        </w:rPr>
      </w:pPr>
      <w:r>
        <w:rPr>
          <w:rFonts w:ascii="Verdana" w:hAnsi="Verdana" w:cs="Arial"/>
          <w:color w:val="101820"/>
          <w:sz w:val="23"/>
          <w:szCs w:val="23"/>
          <w:lang w:val="en"/>
        </w:rPr>
        <w:t xml:space="preserve">Fundamental Data Types </w:t>
      </w:r>
    </w:p>
    <w:p w:rsidR="00885FCB" w:rsidRDefault="00885FCB" w:rsidP="00885FCB">
      <w:pPr>
        <w:numPr>
          <w:ilvl w:val="1"/>
          <w:numId w:val="11"/>
        </w:numPr>
        <w:spacing w:before="100" w:beforeAutospacing="1" w:after="100" w:afterAutospacing="1" w:line="390" w:lineRule="atLeast"/>
        <w:rPr>
          <w:rFonts w:ascii="Verdana" w:hAnsi="Verdana" w:cs="Arial"/>
          <w:color w:val="101820"/>
          <w:sz w:val="23"/>
          <w:szCs w:val="23"/>
          <w:lang w:val="en"/>
        </w:rPr>
      </w:pPr>
      <w:r>
        <w:rPr>
          <w:rFonts w:ascii="Verdana" w:hAnsi="Verdana" w:cs="Arial"/>
          <w:color w:val="101820"/>
          <w:sz w:val="23"/>
          <w:szCs w:val="23"/>
          <w:lang w:val="en"/>
        </w:rPr>
        <w:t>Integer types</w:t>
      </w:r>
    </w:p>
    <w:p w:rsidR="00885FCB" w:rsidRDefault="00885FCB" w:rsidP="00885FCB">
      <w:pPr>
        <w:numPr>
          <w:ilvl w:val="1"/>
          <w:numId w:val="11"/>
        </w:numPr>
        <w:spacing w:before="100" w:beforeAutospacing="1" w:after="100" w:afterAutospacing="1" w:line="390" w:lineRule="atLeast"/>
        <w:rPr>
          <w:rFonts w:ascii="Verdana" w:hAnsi="Verdana" w:cs="Arial"/>
          <w:color w:val="101820"/>
          <w:sz w:val="23"/>
          <w:szCs w:val="23"/>
          <w:lang w:val="en"/>
        </w:rPr>
      </w:pPr>
      <w:r>
        <w:rPr>
          <w:rFonts w:ascii="Verdana" w:hAnsi="Verdana" w:cs="Arial"/>
          <w:color w:val="101820"/>
          <w:sz w:val="23"/>
          <w:szCs w:val="23"/>
          <w:lang w:val="en"/>
        </w:rPr>
        <w:t>Floating type</w:t>
      </w:r>
    </w:p>
    <w:p w:rsidR="00885FCB" w:rsidRDefault="00885FCB" w:rsidP="00885FCB">
      <w:pPr>
        <w:numPr>
          <w:ilvl w:val="1"/>
          <w:numId w:val="11"/>
        </w:numPr>
        <w:spacing w:before="100" w:beforeAutospacing="1" w:after="100" w:afterAutospacing="1" w:line="390" w:lineRule="atLeast"/>
        <w:rPr>
          <w:rFonts w:ascii="Verdana" w:hAnsi="Verdana" w:cs="Arial"/>
          <w:color w:val="101820"/>
          <w:sz w:val="23"/>
          <w:szCs w:val="23"/>
          <w:lang w:val="en"/>
        </w:rPr>
      </w:pPr>
      <w:r>
        <w:rPr>
          <w:rFonts w:ascii="Verdana" w:hAnsi="Verdana" w:cs="Arial"/>
          <w:color w:val="101820"/>
          <w:sz w:val="23"/>
          <w:szCs w:val="23"/>
          <w:lang w:val="en"/>
        </w:rPr>
        <w:t>Character type</w:t>
      </w:r>
    </w:p>
    <w:p w:rsidR="00885FCB" w:rsidRDefault="00885FCB" w:rsidP="00885FCB">
      <w:pPr>
        <w:numPr>
          <w:ilvl w:val="0"/>
          <w:numId w:val="11"/>
        </w:numPr>
        <w:spacing w:before="100" w:beforeAutospacing="1" w:after="100" w:afterAutospacing="1" w:line="390" w:lineRule="atLeast"/>
        <w:rPr>
          <w:rFonts w:ascii="Verdana" w:hAnsi="Verdana" w:cs="Arial"/>
          <w:color w:val="101820"/>
          <w:sz w:val="23"/>
          <w:szCs w:val="23"/>
          <w:lang w:val="en"/>
        </w:rPr>
      </w:pPr>
      <w:r>
        <w:rPr>
          <w:rFonts w:ascii="Verdana" w:hAnsi="Verdana" w:cs="Arial"/>
          <w:color w:val="101820"/>
          <w:sz w:val="23"/>
          <w:szCs w:val="23"/>
          <w:lang w:val="en"/>
        </w:rPr>
        <w:t xml:space="preserve">Derived Data Types </w:t>
      </w:r>
    </w:p>
    <w:p w:rsidR="00885FCB" w:rsidRDefault="00885FCB" w:rsidP="00885FCB">
      <w:pPr>
        <w:numPr>
          <w:ilvl w:val="1"/>
          <w:numId w:val="11"/>
        </w:numPr>
        <w:spacing w:before="100" w:beforeAutospacing="1" w:after="100" w:afterAutospacing="1" w:line="390" w:lineRule="atLeast"/>
        <w:rPr>
          <w:rFonts w:ascii="Verdana" w:hAnsi="Verdana" w:cs="Arial"/>
          <w:color w:val="101820"/>
          <w:sz w:val="23"/>
          <w:szCs w:val="23"/>
          <w:lang w:val="en"/>
        </w:rPr>
      </w:pPr>
      <w:r w:rsidRPr="00C77195">
        <w:rPr>
          <w:rFonts w:ascii="Verdana" w:hAnsi="Verdana" w:cs="Arial"/>
          <w:color w:val="101820"/>
          <w:sz w:val="23"/>
          <w:szCs w:val="23"/>
          <w:lang w:val="en"/>
        </w:rPr>
        <w:t>Arrays</w:t>
      </w:r>
    </w:p>
    <w:p w:rsidR="00885FCB" w:rsidRDefault="00885FCB" w:rsidP="00885FCB">
      <w:pPr>
        <w:numPr>
          <w:ilvl w:val="1"/>
          <w:numId w:val="11"/>
        </w:numPr>
        <w:spacing w:before="100" w:beforeAutospacing="1" w:after="100" w:afterAutospacing="1" w:line="390" w:lineRule="atLeast"/>
        <w:rPr>
          <w:rFonts w:ascii="Verdana" w:hAnsi="Verdana" w:cs="Arial"/>
          <w:color w:val="101820"/>
          <w:sz w:val="23"/>
          <w:szCs w:val="23"/>
          <w:lang w:val="en"/>
        </w:rPr>
      </w:pPr>
      <w:r w:rsidRPr="00C77195">
        <w:rPr>
          <w:rFonts w:ascii="Verdana" w:hAnsi="Verdana" w:cs="Arial"/>
          <w:color w:val="101820"/>
          <w:sz w:val="23"/>
          <w:szCs w:val="23"/>
          <w:lang w:val="en"/>
        </w:rPr>
        <w:t>Pointers</w:t>
      </w:r>
    </w:p>
    <w:p w:rsidR="00885FCB" w:rsidRDefault="00885FCB" w:rsidP="00885FCB">
      <w:pPr>
        <w:numPr>
          <w:ilvl w:val="1"/>
          <w:numId w:val="11"/>
        </w:numPr>
        <w:spacing w:before="100" w:beforeAutospacing="1" w:after="100" w:afterAutospacing="1" w:line="390" w:lineRule="atLeast"/>
        <w:rPr>
          <w:rFonts w:ascii="Verdana" w:hAnsi="Verdana" w:cs="Arial"/>
          <w:color w:val="101820"/>
          <w:sz w:val="23"/>
          <w:szCs w:val="23"/>
          <w:lang w:val="en"/>
        </w:rPr>
      </w:pPr>
      <w:r w:rsidRPr="00C77195">
        <w:rPr>
          <w:rFonts w:ascii="Verdana" w:hAnsi="Verdana" w:cs="Arial"/>
          <w:color w:val="101820"/>
          <w:sz w:val="23"/>
          <w:szCs w:val="23"/>
          <w:lang w:val="en"/>
        </w:rPr>
        <w:t>Structures</w:t>
      </w:r>
    </w:p>
    <w:p w:rsidR="00885FCB" w:rsidRDefault="00885FCB" w:rsidP="00885FCB">
      <w:pPr>
        <w:numPr>
          <w:ilvl w:val="1"/>
          <w:numId w:val="11"/>
        </w:numPr>
        <w:spacing w:before="100" w:beforeAutospacing="1" w:after="100" w:afterAutospacing="1" w:line="390" w:lineRule="atLeast"/>
        <w:rPr>
          <w:rFonts w:ascii="Verdana" w:hAnsi="Verdana" w:cs="Arial"/>
          <w:color w:val="101820"/>
          <w:sz w:val="23"/>
          <w:szCs w:val="23"/>
          <w:lang w:val="en"/>
        </w:rPr>
      </w:pPr>
      <w:r w:rsidRPr="00C77195">
        <w:rPr>
          <w:rFonts w:ascii="Verdana" w:hAnsi="Verdana" w:cs="Arial"/>
          <w:color w:val="101820"/>
          <w:sz w:val="23"/>
          <w:szCs w:val="23"/>
          <w:lang w:val="en"/>
        </w:rPr>
        <w:lastRenderedPageBreak/>
        <w:t>Enumeration</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This tutorial will focus on fundamental data types. To learn about derived data types, visit the corresponding tutorial.</w:t>
      </w:r>
    </w:p>
    <w:p w:rsidR="002D7843" w:rsidRDefault="002D7843" w:rsidP="00885FCB">
      <w:pPr>
        <w:pStyle w:val="NormalWeb"/>
        <w:spacing w:line="390" w:lineRule="atLeast"/>
        <w:rPr>
          <w:rFonts w:ascii="Verdana" w:hAnsi="Verdana" w:cs="Arial"/>
          <w:color w:val="101820"/>
          <w:sz w:val="23"/>
          <w:szCs w:val="23"/>
          <w:lang w:val="en"/>
        </w:rPr>
      </w:pPr>
    </w:p>
    <w:p w:rsidR="002D7843" w:rsidRDefault="002D7843" w:rsidP="00885FCB">
      <w:pPr>
        <w:pStyle w:val="NormalWeb"/>
        <w:spacing w:line="390" w:lineRule="atLeast"/>
        <w:rPr>
          <w:rFonts w:ascii="Verdana" w:hAnsi="Verdana" w:cs="Arial"/>
          <w:b/>
          <w:color w:val="101820"/>
          <w:sz w:val="23"/>
          <w:szCs w:val="23"/>
          <w:lang w:val="en"/>
        </w:rPr>
      </w:pPr>
      <w:r>
        <w:rPr>
          <w:rFonts w:ascii="Verdana" w:hAnsi="Verdana" w:cs="Arial"/>
          <w:b/>
          <w:color w:val="101820"/>
          <w:sz w:val="23"/>
          <w:szCs w:val="23"/>
          <w:lang w:val="en"/>
        </w:rPr>
        <w:t>Note</w:t>
      </w:r>
      <w:r w:rsidRPr="002D7843">
        <w:rPr>
          <w:rFonts w:ascii="Verdana" w:hAnsi="Verdana" w:cs="Arial"/>
          <w:b/>
          <w:color w:val="101820"/>
          <w:sz w:val="23"/>
          <w:szCs w:val="23"/>
          <w:lang w:val="en"/>
        </w:rPr>
        <w:t xml:space="preserve">: </w:t>
      </w:r>
      <w:r>
        <w:rPr>
          <w:rFonts w:ascii="Verdana" w:hAnsi="Verdana" w:cs="Arial"/>
          <w:b/>
          <w:color w:val="101820"/>
          <w:sz w:val="23"/>
          <w:szCs w:val="23"/>
          <w:lang w:val="en"/>
        </w:rPr>
        <w:t xml:space="preserve"> %d – for Integer </w:t>
      </w:r>
    </w:p>
    <w:p w:rsidR="002D7843" w:rsidRDefault="002D7843" w:rsidP="00885FCB">
      <w:pPr>
        <w:pStyle w:val="NormalWeb"/>
        <w:spacing w:line="390" w:lineRule="atLeast"/>
        <w:rPr>
          <w:rFonts w:ascii="Verdana" w:hAnsi="Verdana" w:cs="Arial"/>
          <w:b/>
          <w:color w:val="101820"/>
          <w:sz w:val="23"/>
          <w:szCs w:val="23"/>
          <w:lang w:val="en"/>
        </w:rPr>
      </w:pPr>
      <w:r>
        <w:rPr>
          <w:rFonts w:ascii="Verdana" w:hAnsi="Verdana" w:cs="Arial"/>
          <w:b/>
          <w:color w:val="101820"/>
          <w:sz w:val="23"/>
          <w:szCs w:val="23"/>
          <w:lang w:val="en"/>
        </w:rPr>
        <w:tab/>
        <w:t>%l – for Long</w:t>
      </w:r>
    </w:p>
    <w:p w:rsidR="002D7843" w:rsidRDefault="002D7843" w:rsidP="00885FCB">
      <w:pPr>
        <w:pStyle w:val="NormalWeb"/>
        <w:spacing w:line="390" w:lineRule="atLeast"/>
        <w:rPr>
          <w:rFonts w:ascii="Verdana" w:hAnsi="Verdana" w:cs="Arial"/>
          <w:b/>
          <w:color w:val="101820"/>
          <w:sz w:val="23"/>
          <w:szCs w:val="23"/>
          <w:lang w:val="en"/>
        </w:rPr>
      </w:pPr>
      <w:r>
        <w:rPr>
          <w:rFonts w:ascii="Verdana" w:hAnsi="Verdana" w:cs="Arial"/>
          <w:b/>
          <w:color w:val="101820"/>
          <w:sz w:val="23"/>
          <w:szCs w:val="23"/>
          <w:lang w:val="en"/>
        </w:rPr>
        <w:tab/>
        <w:t xml:space="preserve">%f – float </w:t>
      </w:r>
    </w:p>
    <w:p w:rsidR="002D7843" w:rsidRDefault="002D7843" w:rsidP="00885FCB">
      <w:pPr>
        <w:pStyle w:val="NormalWeb"/>
        <w:spacing w:line="390" w:lineRule="atLeast"/>
        <w:rPr>
          <w:rFonts w:ascii="Verdana" w:hAnsi="Verdana" w:cs="Arial"/>
          <w:b/>
          <w:color w:val="101820"/>
          <w:sz w:val="23"/>
          <w:szCs w:val="23"/>
          <w:lang w:val="en"/>
        </w:rPr>
      </w:pPr>
      <w:r>
        <w:rPr>
          <w:rFonts w:ascii="Verdana" w:hAnsi="Verdana" w:cs="Arial"/>
          <w:b/>
          <w:color w:val="101820"/>
          <w:sz w:val="23"/>
          <w:szCs w:val="23"/>
          <w:lang w:val="en"/>
        </w:rPr>
        <w:tab/>
        <w:t xml:space="preserve">%lf – for </w:t>
      </w:r>
      <w:r w:rsidR="001578C5">
        <w:rPr>
          <w:rFonts w:ascii="Verdana" w:hAnsi="Verdana" w:cs="Arial"/>
          <w:b/>
          <w:color w:val="101820"/>
          <w:sz w:val="23"/>
          <w:szCs w:val="23"/>
          <w:lang w:val="en"/>
        </w:rPr>
        <w:t xml:space="preserve">double (%.2lf – indicates 2 decimal </w:t>
      </w:r>
      <w:r w:rsidR="00350572">
        <w:rPr>
          <w:rFonts w:ascii="Verdana" w:hAnsi="Verdana" w:cs="Arial"/>
          <w:b/>
          <w:color w:val="101820"/>
          <w:sz w:val="23"/>
          <w:szCs w:val="23"/>
          <w:lang w:val="en"/>
        </w:rPr>
        <w:t>position)</w:t>
      </w:r>
    </w:p>
    <w:p w:rsidR="002D7843" w:rsidRPr="002D7843" w:rsidRDefault="002D7843" w:rsidP="00885FCB">
      <w:pPr>
        <w:pStyle w:val="NormalWeb"/>
        <w:spacing w:line="390" w:lineRule="atLeast"/>
        <w:rPr>
          <w:rFonts w:ascii="Verdana" w:hAnsi="Verdana" w:cs="Arial"/>
          <w:b/>
          <w:color w:val="101820"/>
          <w:sz w:val="23"/>
          <w:szCs w:val="23"/>
          <w:lang w:val="en"/>
        </w:rPr>
      </w:pPr>
      <w:r>
        <w:rPr>
          <w:rFonts w:ascii="Verdana" w:hAnsi="Verdana" w:cs="Arial"/>
          <w:b/>
          <w:color w:val="101820"/>
          <w:sz w:val="23"/>
          <w:szCs w:val="23"/>
          <w:lang w:val="en"/>
        </w:rPr>
        <w:tab/>
        <w:t xml:space="preserve">%c – for character </w:t>
      </w:r>
    </w:p>
    <w:p w:rsidR="00885FCB" w:rsidRDefault="00885FCB" w:rsidP="00885FCB">
      <w:pPr>
        <w:pStyle w:val="Heading2"/>
        <w:rPr>
          <w:rFonts w:ascii="Tahoma" w:hAnsi="Tahoma" w:cs="Tahoma"/>
          <w:color w:val="555555"/>
          <w:sz w:val="41"/>
          <w:szCs w:val="41"/>
          <w:lang w:val="en"/>
        </w:rPr>
      </w:pPr>
      <w:proofErr w:type="spellStart"/>
      <w:proofErr w:type="gramStart"/>
      <w:r>
        <w:rPr>
          <w:sz w:val="41"/>
          <w:szCs w:val="41"/>
          <w:lang w:val="en"/>
        </w:rPr>
        <w:t>int</w:t>
      </w:r>
      <w:proofErr w:type="spellEnd"/>
      <w:proofErr w:type="gramEnd"/>
      <w:r>
        <w:rPr>
          <w:sz w:val="41"/>
          <w:szCs w:val="41"/>
          <w:lang w:val="en"/>
        </w:rPr>
        <w:t xml:space="preserve"> - Integer data types</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Integers are whole numbers that can have both positive and negative values but no decimal values. Example: 0, -5, 10</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In C programming, keyword </w:t>
      </w:r>
      <w:proofErr w:type="spellStart"/>
      <w:r>
        <w:rPr>
          <w:rStyle w:val="HTMLVariable"/>
          <w:color w:val="101820"/>
          <w:lang w:val="en"/>
        </w:rPr>
        <w:t>int</w:t>
      </w:r>
      <w:proofErr w:type="spellEnd"/>
      <w:r>
        <w:rPr>
          <w:rFonts w:ascii="Verdana" w:hAnsi="Verdana" w:cs="Arial"/>
          <w:color w:val="101820"/>
          <w:sz w:val="23"/>
          <w:szCs w:val="23"/>
          <w:lang w:val="en"/>
        </w:rPr>
        <w:t xml:space="preserve"> is used for declaring integer variable. For example:</w:t>
      </w:r>
    </w:p>
    <w:p w:rsidR="00885FCB" w:rsidRDefault="00885FCB" w:rsidP="00885FCB">
      <w:pPr>
        <w:pStyle w:val="HTMLPreformatted"/>
        <w:spacing w:line="390" w:lineRule="atLeast"/>
        <w:rPr>
          <w:color w:val="101820"/>
          <w:lang w:val="en"/>
        </w:rPr>
      </w:pPr>
      <w:proofErr w:type="spellStart"/>
      <w:proofErr w:type="gramStart"/>
      <w:r>
        <w:rPr>
          <w:color w:val="101820"/>
          <w:lang w:val="en"/>
        </w:rPr>
        <w:t>int</w:t>
      </w:r>
      <w:proofErr w:type="spellEnd"/>
      <w:proofErr w:type="gramEnd"/>
      <w:r>
        <w:rPr>
          <w:color w:val="101820"/>
          <w:lang w:val="en"/>
        </w:rPr>
        <w:t xml:space="preserve"> id;</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Here, </w:t>
      </w:r>
      <w:proofErr w:type="spellStart"/>
      <w:r>
        <w:rPr>
          <w:rStyle w:val="HTMLVariable"/>
          <w:color w:val="101820"/>
          <w:lang w:val="en"/>
        </w:rPr>
        <w:t>id</w:t>
      </w:r>
      <w:proofErr w:type="spellEnd"/>
      <w:r>
        <w:rPr>
          <w:rFonts w:ascii="Verdana" w:hAnsi="Verdana" w:cs="Arial"/>
          <w:color w:val="101820"/>
          <w:sz w:val="23"/>
          <w:szCs w:val="23"/>
          <w:lang w:val="en"/>
        </w:rPr>
        <w:t xml:space="preserve"> is a variable of type integer.</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You can declare multiple </w:t>
      </w:r>
      <w:proofErr w:type="gramStart"/>
      <w:r>
        <w:rPr>
          <w:rFonts w:ascii="Verdana" w:hAnsi="Verdana" w:cs="Arial"/>
          <w:color w:val="101820"/>
          <w:sz w:val="23"/>
          <w:szCs w:val="23"/>
          <w:lang w:val="en"/>
        </w:rPr>
        <w:t>variable</w:t>
      </w:r>
      <w:proofErr w:type="gramEnd"/>
      <w:r>
        <w:rPr>
          <w:rFonts w:ascii="Verdana" w:hAnsi="Verdana" w:cs="Arial"/>
          <w:color w:val="101820"/>
          <w:sz w:val="23"/>
          <w:szCs w:val="23"/>
          <w:lang w:val="en"/>
        </w:rPr>
        <w:t xml:space="preserve"> at once in C programming. For example:</w:t>
      </w:r>
    </w:p>
    <w:p w:rsidR="00885FCB" w:rsidRDefault="00885FCB" w:rsidP="00885FCB">
      <w:pPr>
        <w:pStyle w:val="HTMLPreformatted"/>
        <w:spacing w:line="390" w:lineRule="atLeast"/>
        <w:rPr>
          <w:color w:val="101820"/>
          <w:lang w:val="en"/>
        </w:rPr>
      </w:pPr>
      <w:proofErr w:type="spellStart"/>
      <w:proofErr w:type="gramStart"/>
      <w:r>
        <w:rPr>
          <w:color w:val="101820"/>
          <w:lang w:val="en"/>
        </w:rPr>
        <w:t>int</w:t>
      </w:r>
      <w:proofErr w:type="spellEnd"/>
      <w:proofErr w:type="gramEnd"/>
      <w:r>
        <w:rPr>
          <w:color w:val="101820"/>
          <w:lang w:val="en"/>
        </w:rPr>
        <w:t xml:space="preserve"> id, age;</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lastRenderedPageBreak/>
        <w:t xml:space="preserve">The size of </w:t>
      </w:r>
      <w:proofErr w:type="spellStart"/>
      <w:r>
        <w:rPr>
          <w:rFonts w:ascii="Verdana" w:hAnsi="Verdana" w:cs="Arial"/>
          <w:color w:val="101820"/>
          <w:sz w:val="23"/>
          <w:szCs w:val="23"/>
          <w:lang w:val="en"/>
        </w:rPr>
        <w:t>int</w:t>
      </w:r>
      <w:proofErr w:type="spellEnd"/>
      <w:r>
        <w:rPr>
          <w:rFonts w:ascii="Verdana" w:hAnsi="Verdana" w:cs="Arial"/>
          <w:color w:val="101820"/>
          <w:sz w:val="23"/>
          <w:szCs w:val="23"/>
          <w:lang w:val="en"/>
        </w:rPr>
        <w:t xml:space="preserve"> is either 2 </w:t>
      </w:r>
      <w:proofErr w:type="gramStart"/>
      <w:r>
        <w:rPr>
          <w:rFonts w:ascii="Verdana" w:hAnsi="Verdana" w:cs="Arial"/>
          <w:color w:val="101820"/>
          <w:sz w:val="23"/>
          <w:szCs w:val="23"/>
          <w:lang w:val="en"/>
        </w:rPr>
        <w:t>bytes(</w:t>
      </w:r>
      <w:proofErr w:type="gramEnd"/>
      <w:r>
        <w:rPr>
          <w:rFonts w:ascii="Verdana" w:hAnsi="Verdana" w:cs="Arial"/>
          <w:color w:val="101820"/>
          <w:sz w:val="23"/>
          <w:szCs w:val="23"/>
          <w:lang w:val="en"/>
        </w:rPr>
        <w:t xml:space="preserve">In older PC's) or 4 bytes. If you consider an integer having size of 4 </w:t>
      </w:r>
      <w:proofErr w:type="gramStart"/>
      <w:r>
        <w:rPr>
          <w:rFonts w:ascii="Verdana" w:hAnsi="Verdana" w:cs="Arial"/>
          <w:color w:val="101820"/>
          <w:sz w:val="23"/>
          <w:szCs w:val="23"/>
          <w:lang w:val="en"/>
        </w:rPr>
        <w:t>byte(</w:t>
      </w:r>
      <w:proofErr w:type="gramEnd"/>
      <w:r>
        <w:rPr>
          <w:rFonts w:ascii="Verdana" w:hAnsi="Verdana" w:cs="Arial"/>
          <w:color w:val="101820"/>
          <w:sz w:val="23"/>
          <w:szCs w:val="23"/>
          <w:lang w:val="en"/>
        </w:rPr>
        <w:t xml:space="preserve"> equal to 32 bits), it can take 2</w:t>
      </w:r>
      <w:r>
        <w:rPr>
          <w:rFonts w:ascii="Verdana" w:hAnsi="Verdana" w:cs="Arial"/>
          <w:color w:val="101820"/>
          <w:sz w:val="17"/>
          <w:szCs w:val="17"/>
          <w:vertAlign w:val="superscript"/>
          <w:lang w:val="en"/>
        </w:rPr>
        <w:t>32</w:t>
      </w:r>
      <w:r>
        <w:rPr>
          <w:rFonts w:ascii="Verdana" w:hAnsi="Verdana" w:cs="Arial"/>
          <w:color w:val="101820"/>
          <w:sz w:val="23"/>
          <w:szCs w:val="23"/>
          <w:lang w:val="en"/>
        </w:rPr>
        <w:t xml:space="preserve"> distinct states as: -2</w:t>
      </w:r>
      <w:r>
        <w:rPr>
          <w:rFonts w:ascii="Verdana" w:hAnsi="Verdana" w:cs="Arial"/>
          <w:color w:val="101820"/>
          <w:sz w:val="17"/>
          <w:szCs w:val="17"/>
          <w:vertAlign w:val="superscript"/>
          <w:lang w:val="en"/>
        </w:rPr>
        <w:t>31</w:t>
      </w:r>
      <w:r>
        <w:rPr>
          <w:rFonts w:ascii="Verdana" w:hAnsi="Verdana" w:cs="Arial"/>
          <w:color w:val="101820"/>
          <w:sz w:val="23"/>
          <w:szCs w:val="23"/>
          <w:lang w:val="en"/>
        </w:rPr>
        <w:t>,-2</w:t>
      </w:r>
      <w:r>
        <w:rPr>
          <w:rFonts w:ascii="Verdana" w:hAnsi="Verdana" w:cs="Arial"/>
          <w:color w:val="101820"/>
          <w:sz w:val="17"/>
          <w:szCs w:val="17"/>
          <w:vertAlign w:val="superscript"/>
          <w:lang w:val="en"/>
        </w:rPr>
        <w:t>31</w:t>
      </w:r>
      <w:r>
        <w:rPr>
          <w:rFonts w:ascii="Verdana" w:hAnsi="Verdana" w:cs="Arial"/>
          <w:color w:val="101820"/>
          <w:sz w:val="23"/>
          <w:szCs w:val="23"/>
          <w:lang w:val="en"/>
        </w:rPr>
        <w:t>+1, ...,-2, -1, 0, 1, 2, ..., 2</w:t>
      </w:r>
      <w:r>
        <w:rPr>
          <w:rFonts w:ascii="Verdana" w:hAnsi="Verdana" w:cs="Arial"/>
          <w:color w:val="101820"/>
          <w:sz w:val="17"/>
          <w:szCs w:val="17"/>
          <w:vertAlign w:val="superscript"/>
          <w:lang w:val="en"/>
        </w:rPr>
        <w:t>31</w:t>
      </w:r>
      <w:r>
        <w:rPr>
          <w:rFonts w:ascii="Verdana" w:hAnsi="Verdana" w:cs="Arial"/>
          <w:color w:val="101820"/>
          <w:sz w:val="23"/>
          <w:szCs w:val="23"/>
          <w:lang w:val="en"/>
        </w:rPr>
        <w:t>-2, 2</w:t>
      </w:r>
      <w:r>
        <w:rPr>
          <w:rFonts w:ascii="Verdana" w:hAnsi="Verdana" w:cs="Arial"/>
          <w:color w:val="101820"/>
          <w:sz w:val="17"/>
          <w:szCs w:val="17"/>
          <w:vertAlign w:val="superscript"/>
          <w:lang w:val="en"/>
        </w:rPr>
        <w:t>31</w:t>
      </w:r>
      <w:r>
        <w:rPr>
          <w:rFonts w:ascii="Verdana" w:hAnsi="Verdana" w:cs="Arial"/>
          <w:color w:val="101820"/>
          <w:sz w:val="23"/>
          <w:szCs w:val="23"/>
          <w:lang w:val="en"/>
        </w:rPr>
        <w:t>-1</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Similarly, </w:t>
      </w:r>
      <w:proofErr w:type="spellStart"/>
      <w:r>
        <w:rPr>
          <w:rFonts w:ascii="Verdana" w:hAnsi="Verdana" w:cs="Arial"/>
          <w:color w:val="101820"/>
          <w:sz w:val="23"/>
          <w:szCs w:val="23"/>
          <w:lang w:val="en"/>
        </w:rPr>
        <w:t>int</w:t>
      </w:r>
      <w:proofErr w:type="spellEnd"/>
      <w:r>
        <w:rPr>
          <w:rFonts w:ascii="Verdana" w:hAnsi="Verdana" w:cs="Arial"/>
          <w:color w:val="101820"/>
          <w:sz w:val="23"/>
          <w:szCs w:val="23"/>
          <w:lang w:val="en"/>
        </w:rPr>
        <w:t xml:space="preserve"> of 2 bytes, it can take 2</w:t>
      </w:r>
      <w:r>
        <w:rPr>
          <w:rFonts w:ascii="Verdana" w:hAnsi="Verdana" w:cs="Arial"/>
          <w:color w:val="101820"/>
          <w:sz w:val="17"/>
          <w:szCs w:val="17"/>
          <w:vertAlign w:val="superscript"/>
          <w:lang w:val="en"/>
        </w:rPr>
        <w:t>16</w:t>
      </w:r>
      <w:r>
        <w:rPr>
          <w:rFonts w:ascii="Verdana" w:hAnsi="Verdana" w:cs="Arial"/>
          <w:color w:val="101820"/>
          <w:sz w:val="23"/>
          <w:szCs w:val="23"/>
          <w:lang w:val="en"/>
        </w:rPr>
        <w:t xml:space="preserve"> distinct states from -2</w:t>
      </w:r>
      <w:r>
        <w:rPr>
          <w:rFonts w:ascii="Verdana" w:hAnsi="Verdana" w:cs="Arial"/>
          <w:color w:val="101820"/>
          <w:sz w:val="17"/>
          <w:szCs w:val="17"/>
          <w:vertAlign w:val="superscript"/>
          <w:lang w:val="en"/>
        </w:rPr>
        <w:t>15</w:t>
      </w:r>
      <w:r>
        <w:rPr>
          <w:rFonts w:ascii="Verdana" w:hAnsi="Verdana" w:cs="Arial"/>
          <w:color w:val="101820"/>
          <w:sz w:val="23"/>
          <w:szCs w:val="23"/>
          <w:lang w:val="en"/>
        </w:rPr>
        <w:t xml:space="preserve"> to 2</w:t>
      </w:r>
      <w:r>
        <w:rPr>
          <w:rFonts w:ascii="Verdana" w:hAnsi="Verdana" w:cs="Arial"/>
          <w:color w:val="101820"/>
          <w:sz w:val="17"/>
          <w:szCs w:val="17"/>
          <w:vertAlign w:val="superscript"/>
          <w:lang w:val="en"/>
        </w:rPr>
        <w:t>15</w:t>
      </w:r>
      <w:r>
        <w:rPr>
          <w:rFonts w:ascii="Verdana" w:hAnsi="Verdana" w:cs="Arial"/>
          <w:color w:val="101820"/>
          <w:sz w:val="23"/>
          <w:szCs w:val="23"/>
          <w:lang w:val="en"/>
        </w:rPr>
        <w:t>-1. If you try to store larger number than 2</w:t>
      </w:r>
      <w:r>
        <w:rPr>
          <w:rFonts w:ascii="Verdana" w:hAnsi="Verdana" w:cs="Arial"/>
          <w:color w:val="101820"/>
          <w:sz w:val="17"/>
          <w:szCs w:val="17"/>
          <w:vertAlign w:val="superscript"/>
          <w:lang w:val="en"/>
        </w:rPr>
        <w:t>31</w:t>
      </w:r>
      <w:r>
        <w:rPr>
          <w:rFonts w:ascii="Verdana" w:hAnsi="Verdana" w:cs="Arial"/>
          <w:color w:val="101820"/>
          <w:sz w:val="23"/>
          <w:szCs w:val="23"/>
          <w:lang w:val="en"/>
        </w:rPr>
        <w:t>-1, i.e</w:t>
      </w:r>
      <w:proofErr w:type="gramStart"/>
      <w:r>
        <w:rPr>
          <w:rFonts w:ascii="Verdana" w:hAnsi="Verdana" w:cs="Arial"/>
          <w:color w:val="101820"/>
          <w:sz w:val="23"/>
          <w:szCs w:val="23"/>
          <w:lang w:val="en"/>
        </w:rPr>
        <w:t>,+</w:t>
      </w:r>
      <w:proofErr w:type="gramEnd"/>
      <w:r>
        <w:rPr>
          <w:rFonts w:ascii="Verdana" w:hAnsi="Verdana" w:cs="Arial"/>
          <w:color w:val="101820"/>
          <w:sz w:val="23"/>
          <w:szCs w:val="23"/>
          <w:lang w:val="en"/>
        </w:rPr>
        <w:t>2147483647 and smaller number than -2</w:t>
      </w:r>
      <w:r>
        <w:rPr>
          <w:rFonts w:ascii="Verdana" w:hAnsi="Verdana" w:cs="Arial"/>
          <w:color w:val="101820"/>
          <w:sz w:val="17"/>
          <w:szCs w:val="17"/>
          <w:vertAlign w:val="superscript"/>
          <w:lang w:val="en"/>
        </w:rPr>
        <w:t>31</w:t>
      </w:r>
      <w:r>
        <w:rPr>
          <w:rFonts w:ascii="Verdana" w:hAnsi="Verdana" w:cs="Arial"/>
          <w:color w:val="101820"/>
          <w:sz w:val="23"/>
          <w:szCs w:val="23"/>
          <w:lang w:val="en"/>
        </w:rPr>
        <w:t xml:space="preserve">, </w:t>
      </w:r>
      <w:proofErr w:type="spellStart"/>
      <w:r>
        <w:rPr>
          <w:rFonts w:ascii="Verdana" w:hAnsi="Verdana" w:cs="Arial"/>
          <w:color w:val="101820"/>
          <w:sz w:val="23"/>
          <w:szCs w:val="23"/>
          <w:lang w:val="en"/>
        </w:rPr>
        <w:t>i.e</w:t>
      </w:r>
      <w:proofErr w:type="spellEnd"/>
      <w:r>
        <w:rPr>
          <w:rFonts w:ascii="Verdana" w:hAnsi="Verdana" w:cs="Arial"/>
          <w:color w:val="101820"/>
          <w:sz w:val="23"/>
          <w:szCs w:val="23"/>
          <w:lang w:val="en"/>
        </w:rPr>
        <w:t>, -2147483648, program will not run correctly.</w:t>
      </w:r>
    </w:p>
    <w:p w:rsidR="00885FCB" w:rsidRDefault="00885FCB" w:rsidP="00885FCB">
      <w:pPr>
        <w:pStyle w:val="Heading2"/>
        <w:rPr>
          <w:rFonts w:ascii="Tahoma" w:hAnsi="Tahoma" w:cs="Tahoma"/>
          <w:color w:val="555555"/>
          <w:sz w:val="41"/>
          <w:szCs w:val="41"/>
          <w:lang w:val="en"/>
        </w:rPr>
      </w:pPr>
      <w:proofErr w:type="gramStart"/>
      <w:r>
        <w:rPr>
          <w:sz w:val="41"/>
          <w:szCs w:val="41"/>
          <w:lang w:val="en"/>
        </w:rPr>
        <w:t>float</w:t>
      </w:r>
      <w:proofErr w:type="gramEnd"/>
      <w:r>
        <w:rPr>
          <w:sz w:val="41"/>
          <w:szCs w:val="41"/>
          <w:lang w:val="en"/>
        </w:rPr>
        <w:t xml:space="preserve"> - Floating types</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Floating type variables can hold real numbers such as: 2.34, -9.382, </w:t>
      </w:r>
      <w:proofErr w:type="gramStart"/>
      <w:r>
        <w:rPr>
          <w:rFonts w:ascii="Verdana" w:hAnsi="Verdana" w:cs="Arial"/>
          <w:color w:val="101820"/>
          <w:sz w:val="23"/>
          <w:szCs w:val="23"/>
          <w:lang w:val="en"/>
        </w:rPr>
        <w:t>5.0</w:t>
      </w:r>
      <w:proofErr w:type="gramEnd"/>
      <w:r>
        <w:rPr>
          <w:rFonts w:ascii="Verdana" w:hAnsi="Verdana" w:cs="Arial"/>
          <w:color w:val="101820"/>
          <w:sz w:val="23"/>
          <w:szCs w:val="23"/>
          <w:lang w:val="en"/>
        </w:rPr>
        <w:t xml:space="preserve"> etc. You can declare a floating point variable in C by using either </w:t>
      </w:r>
      <w:r>
        <w:rPr>
          <w:rStyle w:val="HTMLVariable"/>
          <w:color w:val="101820"/>
          <w:lang w:val="en"/>
        </w:rPr>
        <w:t>float</w:t>
      </w:r>
      <w:r>
        <w:rPr>
          <w:rFonts w:ascii="Verdana" w:hAnsi="Verdana" w:cs="Arial"/>
          <w:color w:val="101820"/>
          <w:sz w:val="23"/>
          <w:szCs w:val="23"/>
          <w:lang w:val="en"/>
        </w:rPr>
        <w:t xml:space="preserve"> or </w:t>
      </w:r>
      <w:r>
        <w:rPr>
          <w:rStyle w:val="HTMLVariable"/>
          <w:color w:val="101820"/>
          <w:lang w:val="en"/>
        </w:rPr>
        <w:t>double</w:t>
      </w:r>
      <w:r>
        <w:rPr>
          <w:rFonts w:ascii="Verdana" w:hAnsi="Verdana" w:cs="Arial"/>
          <w:color w:val="101820"/>
          <w:sz w:val="23"/>
          <w:szCs w:val="23"/>
          <w:lang w:val="en"/>
        </w:rPr>
        <w:t xml:space="preserve"> keyword. For example:</w:t>
      </w:r>
    </w:p>
    <w:p w:rsidR="00885FCB" w:rsidRDefault="00885FCB" w:rsidP="00885FCB">
      <w:pPr>
        <w:pStyle w:val="HTMLPreformatted"/>
        <w:spacing w:line="390" w:lineRule="atLeast"/>
        <w:rPr>
          <w:color w:val="101820"/>
          <w:lang w:val="en"/>
        </w:rPr>
      </w:pPr>
      <w:proofErr w:type="gramStart"/>
      <w:r>
        <w:rPr>
          <w:color w:val="101820"/>
          <w:lang w:val="en"/>
        </w:rPr>
        <w:t>float</w:t>
      </w:r>
      <w:proofErr w:type="gramEnd"/>
      <w:r>
        <w:rPr>
          <w:color w:val="101820"/>
          <w:lang w:val="en"/>
        </w:rPr>
        <w:t xml:space="preserve"> </w:t>
      </w:r>
      <w:proofErr w:type="spellStart"/>
      <w:r>
        <w:rPr>
          <w:color w:val="101820"/>
          <w:lang w:val="en"/>
        </w:rPr>
        <w:t>accountBalance</w:t>
      </w:r>
      <w:proofErr w:type="spellEnd"/>
      <w:r>
        <w:rPr>
          <w:color w:val="101820"/>
          <w:lang w:val="en"/>
        </w:rPr>
        <w:t>;</w:t>
      </w:r>
    </w:p>
    <w:p w:rsidR="00885FCB" w:rsidRDefault="00885FCB" w:rsidP="00885FCB">
      <w:pPr>
        <w:pStyle w:val="HTMLPreformatted"/>
        <w:spacing w:line="390" w:lineRule="atLeast"/>
        <w:rPr>
          <w:color w:val="101820"/>
          <w:lang w:val="en"/>
        </w:rPr>
      </w:pPr>
      <w:proofErr w:type="gramStart"/>
      <w:r>
        <w:rPr>
          <w:color w:val="101820"/>
          <w:lang w:val="en"/>
        </w:rPr>
        <w:t>double</w:t>
      </w:r>
      <w:proofErr w:type="gramEnd"/>
      <w:r>
        <w:rPr>
          <w:color w:val="101820"/>
          <w:lang w:val="en"/>
        </w:rPr>
        <w:t xml:space="preserve"> </w:t>
      </w:r>
      <w:proofErr w:type="spellStart"/>
      <w:r>
        <w:rPr>
          <w:color w:val="101820"/>
          <w:lang w:val="en"/>
        </w:rPr>
        <w:t>bookPrice</w:t>
      </w:r>
      <w:proofErr w:type="spellEnd"/>
      <w:r>
        <w:rPr>
          <w:color w:val="101820"/>
          <w:lang w:val="en"/>
        </w:rPr>
        <w:t>;</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Here, both </w:t>
      </w:r>
      <w:proofErr w:type="spellStart"/>
      <w:r>
        <w:rPr>
          <w:rStyle w:val="HTMLVariable"/>
          <w:color w:val="101820"/>
          <w:lang w:val="en"/>
        </w:rPr>
        <w:t>accountBalance</w:t>
      </w:r>
      <w:proofErr w:type="spellEnd"/>
      <w:r>
        <w:rPr>
          <w:rFonts w:ascii="Verdana" w:hAnsi="Verdana" w:cs="Arial"/>
          <w:color w:val="101820"/>
          <w:sz w:val="23"/>
          <w:szCs w:val="23"/>
          <w:lang w:val="en"/>
        </w:rPr>
        <w:t xml:space="preserve"> and </w:t>
      </w:r>
      <w:proofErr w:type="spellStart"/>
      <w:r>
        <w:rPr>
          <w:rStyle w:val="HTMLVariable"/>
          <w:color w:val="101820"/>
          <w:lang w:val="en"/>
        </w:rPr>
        <w:t>bookPrice</w:t>
      </w:r>
      <w:proofErr w:type="spellEnd"/>
      <w:r>
        <w:rPr>
          <w:rFonts w:ascii="Verdana" w:hAnsi="Verdana" w:cs="Arial"/>
          <w:color w:val="101820"/>
          <w:sz w:val="23"/>
          <w:szCs w:val="23"/>
          <w:lang w:val="en"/>
        </w:rPr>
        <w:t xml:space="preserve"> are floating type variables.</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In C, floating values can be represented in exponential form as well. For example:</w:t>
      </w:r>
    </w:p>
    <w:p w:rsidR="00885FCB" w:rsidRDefault="00885FCB" w:rsidP="00885FCB">
      <w:pPr>
        <w:pStyle w:val="HTMLPreformatted"/>
        <w:spacing w:line="390" w:lineRule="atLeast"/>
        <w:rPr>
          <w:color w:val="101820"/>
          <w:lang w:val="en"/>
        </w:rPr>
      </w:pPr>
      <w:proofErr w:type="gramStart"/>
      <w:r>
        <w:rPr>
          <w:color w:val="101820"/>
          <w:lang w:val="en"/>
        </w:rPr>
        <w:t>float</w:t>
      </w:r>
      <w:proofErr w:type="gramEnd"/>
      <w:r>
        <w:rPr>
          <w:color w:val="101820"/>
          <w:lang w:val="en"/>
        </w:rPr>
        <w:t xml:space="preserve"> </w:t>
      </w:r>
      <w:proofErr w:type="spellStart"/>
      <w:r>
        <w:rPr>
          <w:color w:val="101820"/>
          <w:lang w:val="en"/>
        </w:rPr>
        <w:t>normalizationFactor</w:t>
      </w:r>
      <w:proofErr w:type="spellEnd"/>
      <w:r>
        <w:rPr>
          <w:color w:val="101820"/>
          <w:lang w:val="en"/>
        </w:rPr>
        <w:t xml:space="preserve"> = 22.442e2;</w:t>
      </w:r>
    </w:p>
    <w:p w:rsidR="00885FCB" w:rsidRDefault="00885FCB" w:rsidP="00885FCB">
      <w:pPr>
        <w:pStyle w:val="Heading3"/>
        <w:rPr>
          <w:sz w:val="37"/>
          <w:szCs w:val="37"/>
          <w:lang w:val="en"/>
        </w:rPr>
      </w:pPr>
      <w:r>
        <w:rPr>
          <w:sz w:val="37"/>
          <w:szCs w:val="37"/>
          <w:lang w:val="en"/>
        </w:rPr>
        <w:t>Difference between float and double</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The size of </w:t>
      </w:r>
      <w:r>
        <w:rPr>
          <w:rStyle w:val="HTMLVariable"/>
          <w:color w:val="101820"/>
          <w:lang w:val="en"/>
        </w:rPr>
        <w:t>float</w:t>
      </w:r>
      <w:r>
        <w:rPr>
          <w:rFonts w:ascii="Verdana" w:hAnsi="Verdana" w:cs="Arial"/>
          <w:color w:val="101820"/>
          <w:sz w:val="23"/>
          <w:szCs w:val="23"/>
          <w:lang w:val="en"/>
        </w:rPr>
        <w:t xml:space="preserve"> (single precision float data type) is 4 bytes. And the size of </w:t>
      </w:r>
      <w:r>
        <w:rPr>
          <w:rStyle w:val="HTMLVariable"/>
          <w:color w:val="101820"/>
          <w:lang w:val="en"/>
        </w:rPr>
        <w:t>double</w:t>
      </w:r>
      <w:r>
        <w:rPr>
          <w:rFonts w:ascii="Verdana" w:hAnsi="Verdana" w:cs="Arial"/>
          <w:color w:val="101820"/>
          <w:sz w:val="23"/>
          <w:szCs w:val="23"/>
          <w:lang w:val="en"/>
        </w:rPr>
        <w:t xml:space="preserve"> (double precision float data type) is 8 bytes. Floating point variables has a precision of 6 digits whereas the precision of double is 14 digits.</w:t>
      </w:r>
    </w:p>
    <w:p w:rsidR="00885FCB" w:rsidRDefault="00885FCB" w:rsidP="00885FCB">
      <w:pPr>
        <w:pStyle w:val="Heading2"/>
        <w:rPr>
          <w:rFonts w:ascii="Tahoma" w:hAnsi="Tahoma" w:cs="Tahoma"/>
          <w:color w:val="555555"/>
          <w:sz w:val="41"/>
          <w:szCs w:val="41"/>
          <w:lang w:val="en"/>
        </w:rPr>
      </w:pPr>
      <w:proofErr w:type="gramStart"/>
      <w:r>
        <w:rPr>
          <w:sz w:val="41"/>
          <w:szCs w:val="41"/>
          <w:lang w:val="en"/>
        </w:rPr>
        <w:lastRenderedPageBreak/>
        <w:t>char</w:t>
      </w:r>
      <w:proofErr w:type="gramEnd"/>
      <w:r>
        <w:rPr>
          <w:sz w:val="41"/>
          <w:szCs w:val="41"/>
          <w:lang w:val="en"/>
        </w:rPr>
        <w:t xml:space="preserve"> - Character types</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Keyword </w:t>
      </w:r>
      <w:r>
        <w:rPr>
          <w:rStyle w:val="HTMLVariable"/>
          <w:color w:val="101820"/>
          <w:lang w:val="en"/>
        </w:rPr>
        <w:t>char</w:t>
      </w:r>
      <w:r>
        <w:rPr>
          <w:rFonts w:ascii="Verdana" w:hAnsi="Verdana" w:cs="Arial"/>
          <w:color w:val="101820"/>
          <w:sz w:val="23"/>
          <w:szCs w:val="23"/>
          <w:lang w:val="en"/>
        </w:rPr>
        <w:t xml:space="preserve"> is used for declaring character type variables. For example:</w:t>
      </w:r>
    </w:p>
    <w:p w:rsidR="00885FCB" w:rsidRDefault="00885FCB" w:rsidP="00885FCB">
      <w:pPr>
        <w:pStyle w:val="HTMLPreformatted"/>
        <w:spacing w:line="390" w:lineRule="atLeast"/>
        <w:rPr>
          <w:color w:val="101820"/>
          <w:lang w:val="en"/>
        </w:rPr>
      </w:pPr>
      <w:proofErr w:type="gramStart"/>
      <w:r>
        <w:rPr>
          <w:color w:val="101820"/>
          <w:lang w:val="en"/>
        </w:rPr>
        <w:t>char</w:t>
      </w:r>
      <w:proofErr w:type="gramEnd"/>
      <w:r>
        <w:rPr>
          <w:color w:val="101820"/>
          <w:lang w:val="en"/>
        </w:rPr>
        <w:t xml:space="preserve"> test = 'h'</w:t>
      </w:r>
    </w:p>
    <w:p w:rsidR="00885FCB" w:rsidRDefault="00885FCB" w:rsidP="00885FCB">
      <w:pPr>
        <w:spacing w:line="390" w:lineRule="atLeast"/>
        <w:rPr>
          <w:rFonts w:ascii="Verdana" w:hAnsi="Verdana" w:cs="Arial"/>
          <w:color w:val="101820"/>
          <w:sz w:val="23"/>
          <w:szCs w:val="23"/>
          <w:lang w:val="en"/>
        </w:rPr>
      </w:pPr>
      <w:ins w:id="5" w:author="Unknown">
        <w:r>
          <w:rPr>
            <w:rFonts w:ascii="Verdana" w:hAnsi="Verdana" w:cs="Arial"/>
            <w:color w:val="101820"/>
            <w:sz w:val="23"/>
            <w:szCs w:val="23"/>
            <w:lang w:val="en"/>
          </w:rPr>
          <w:t xml:space="preserve">&lt;=""&gt; </w:t>
        </w:r>
      </w:ins>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Here, </w:t>
      </w:r>
      <w:r>
        <w:rPr>
          <w:rStyle w:val="HTMLVariable"/>
          <w:color w:val="101820"/>
          <w:lang w:val="en"/>
        </w:rPr>
        <w:t>test</w:t>
      </w:r>
      <w:r>
        <w:rPr>
          <w:rFonts w:ascii="Verdana" w:hAnsi="Verdana" w:cs="Arial"/>
          <w:color w:val="101820"/>
          <w:sz w:val="23"/>
          <w:szCs w:val="23"/>
          <w:lang w:val="en"/>
        </w:rPr>
        <w:t xml:space="preserve"> is a character variable. The value of </w:t>
      </w:r>
      <w:r>
        <w:rPr>
          <w:rStyle w:val="HTMLVariable"/>
          <w:color w:val="101820"/>
          <w:lang w:val="en"/>
        </w:rPr>
        <w:t>test</w:t>
      </w:r>
      <w:r>
        <w:rPr>
          <w:rFonts w:ascii="Verdana" w:hAnsi="Verdana" w:cs="Arial"/>
          <w:color w:val="101820"/>
          <w:sz w:val="23"/>
          <w:szCs w:val="23"/>
          <w:lang w:val="en"/>
        </w:rPr>
        <w:t xml:space="preserve"> is 'h'.</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The size of character variable is 1 byte.</w:t>
      </w:r>
    </w:p>
    <w:p w:rsidR="00885FCB" w:rsidRDefault="00885FCB" w:rsidP="00885FCB">
      <w:pPr>
        <w:pStyle w:val="Heading2"/>
        <w:rPr>
          <w:rFonts w:ascii="Tahoma" w:hAnsi="Tahoma" w:cs="Tahoma"/>
          <w:color w:val="555555"/>
          <w:sz w:val="41"/>
          <w:szCs w:val="41"/>
          <w:lang w:val="en"/>
        </w:rPr>
      </w:pPr>
      <w:r>
        <w:rPr>
          <w:sz w:val="41"/>
          <w:szCs w:val="41"/>
          <w:lang w:val="en"/>
        </w:rPr>
        <w:t>C Qualifiers</w:t>
      </w:r>
    </w:p>
    <w:p w:rsidR="00885FCB" w:rsidRDefault="00885FCB" w:rsidP="00885FCB">
      <w:pPr>
        <w:pStyle w:val="NormalWeb"/>
        <w:spacing w:line="390" w:lineRule="atLeast"/>
        <w:rPr>
          <w:rFonts w:ascii="Verdana" w:hAnsi="Verdana" w:cs="Arial"/>
          <w:color w:val="101820"/>
          <w:sz w:val="23"/>
          <w:szCs w:val="23"/>
          <w:lang w:val="en"/>
        </w:rPr>
      </w:pPr>
      <w:proofErr w:type="gramStart"/>
      <w:r>
        <w:rPr>
          <w:rFonts w:ascii="Verdana" w:hAnsi="Verdana" w:cs="Arial"/>
          <w:color w:val="101820"/>
          <w:sz w:val="23"/>
          <w:szCs w:val="23"/>
          <w:lang w:val="en"/>
        </w:rPr>
        <w:t>Qualifiers alters</w:t>
      </w:r>
      <w:proofErr w:type="gramEnd"/>
      <w:r>
        <w:rPr>
          <w:rFonts w:ascii="Verdana" w:hAnsi="Verdana" w:cs="Arial"/>
          <w:color w:val="101820"/>
          <w:sz w:val="23"/>
          <w:szCs w:val="23"/>
          <w:lang w:val="en"/>
        </w:rPr>
        <w:t xml:space="preserve"> the meaning of base data types to yield a new data type.</w:t>
      </w:r>
    </w:p>
    <w:p w:rsidR="00885FCB" w:rsidRDefault="00885FCB" w:rsidP="00885FCB">
      <w:pPr>
        <w:pStyle w:val="Heading3"/>
        <w:rPr>
          <w:rFonts w:ascii="Tahoma" w:hAnsi="Tahoma"/>
          <w:sz w:val="37"/>
          <w:szCs w:val="37"/>
          <w:lang w:val="en"/>
        </w:rPr>
      </w:pPr>
      <w:r>
        <w:rPr>
          <w:sz w:val="37"/>
          <w:szCs w:val="37"/>
          <w:lang w:val="en"/>
        </w:rPr>
        <w:t>Size qualifiers</w:t>
      </w:r>
    </w:p>
    <w:p w:rsidR="00885FCB" w:rsidRDefault="00885FCB" w:rsidP="00885FCB">
      <w:pPr>
        <w:pStyle w:val="NormalWeb"/>
        <w:spacing w:line="390" w:lineRule="atLeast"/>
        <w:rPr>
          <w:rFonts w:ascii="Verdana" w:hAnsi="Verdana" w:cs="Arial"/>
          <w:color w:val="101820"/>
          <w:sz w:val="23"/>
          <w:szCs w:val="23"/>
          <w:lang w:val="en"/>
        </w:rPr>
      </w:pPr>
      <w:proofErr w:type="gramStart"/>
      <w:r>
        <w:rPr>
          <w:rFonts w:ascii="Verdana" w:hAnsi="Verdana" w:cs="Arial"/>
          <w:color w:val="101820"/>
          <w:sz w:val="23"/>
          <w:szCs w:val="23"/>
          <w:lang w:val="en"/>
        </w:rPr>
        <w:t>Size qualifiers alters</w:t>
      </w:r>
      <w:proofErr w:type="gramEnd"/>
      <w:r>
        <w:rPr>
          <w:rFonts w:ascii="Verdana" w:hAnsi="Verdana" w:cs="Arial"/>
          <w:color w:val="101820"/>
          <w:sz w:val="23"/>
          <w:szCs w:val="23"/>
          <w:lang w:val="en"/>
        </w:rPr>
        <w:t xml:space="preserve"> the size of a basic type. There are two size qualifiers, </w:t>
      </w:r>
      <w:r>
        <w:rPr>
          <w:rStyle w:val="HTMLVariable"/>
          <w:color w:val="101820"/>
          <w:lang w:val="en"/>
        </w:rPr>
        <w:t>long</w:t>
      </w:r>
      <w:r>
        <w:rPr>
          <w:rFonts w:ascii="Verdana" w:hAnsi="Verdana" w:cs="Arial"/>
          <w:color w:val="101820"/>
          <w:sz w:val="23"/>
          <w:szCs w:val="23"/>
          <w:lang w:val="en"/>
        </w:rPr>
        <w:t xml:space="preserve"> and </w:t>
      </w:r>
      <w:r>
        <w:rPr>
          <w:rStyle w:val="HTMLVariable"/>
          <w:color w:val="101820"/>
          <w:lang w:val="en"/>
        </w:rPr>
        <w:t>short</w:t>
      </w:r>
      <w:r>
        <w:rPr>
          <w:rFonts w:ascii="Verdana" w:hAnsi="Verdana" w:cs="Arial"/>
          <w:color w:val="101820"/>
          <w:sz w:val="23"/>
          <w:szCs w:val="23"/>
          <w:lang w:val="en"/>
        </w:rPr>
        <w:t>. For example:</w:t>
      </w:r>
    </w:p>
    <w:p w:rsidR="00885FCB" w:rsidRDefault="00885FCB" w:rsidP="00885FCB">
      <w:pPr>
        <w:pStyle w:val="HTMLPreformatted"/>
        <w:spacing w:line="390" w:lineRule="atLeast"/>
        <w:rPr>
          <w:color w:val="101820"/>
          <w:lang w:val="en"/>
        </w:rPr>
      </w:pPr>
      <w:proofErr w:type="gramStart"/>
      <w:r>
        <w:rPr>
          <w:color w:val="101820"/>
          <w:lang w:val="en"/>
        </w:rPr>
        <w:t>long</w:t>
      </w:r>
      <w:proofErr w:type="gramEnd"/>
      <w:r>
        <w:rPr>
          <w:color w:val="101820"/>
          <w:lang w:val="en"/>
        </w:rPr>
        <w:t xml:space="preserve"> double </w:t>
      </w:r>
      <w:proofErr w:type="spellStart"/>
      <w:r>
        <w:rPr>
          <w:color w:val="101820"/>
          <w:lang w:val="en"/>
        </w:rPr>
        <w:t>i</w:t>
      </w:r>
      <w:proofErr w:type="spellEnd"/>
      <w:r>
        <w:rPr>
          <w:color w:val="101820"/>
          <w:lang w:val="en"/>
        </w:rPr>
        <w:t>;</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The size of </w:t>
      </w:r>
      <w:r>
        <w:rPr>
          <w:rStyle w:val="HTMLVariable"/>
          <w:color w:val="101820"/>
          <w:lang w:val="en"/>
        </w:rPr>
        <w:t>float</w:t>
      </w:r>
      <w:r>
        <w:rPr>
          <w:rFonts w:ascii="Verdana" w:hAnsi="Verdana" w:cs="Arial"/>
          <w:color w:val="101820"/>
          <w:sz w:val="23"/>
          <w:szCs w:val="23"/>
          <w:lang w:val="en"/>
        </w:rPr>
        <w:t xml:space="preserve"> is 8 bytes. However, when </w:t>
      </w:r>
      <w:r>
        <w:rPr>
          <w:rStyle w:val="HTMLVariable"/>
          <w:color w:val="101820"/>
          <w:lang w:val="en"/>
        </w:rPr>
        <w:t>long</w:t>
      </w:r>
      <w:r>
        <w:rPr>
          <w:rFonts w:ascii="Verdana" w:hAnsi="Verdana" w:cs="Arial"/>
          <w:color w:val="101820"/>
          <w:sz w:val="23"/>
          <w:szCs w:val="23"/>
          <w:lang w:val="en"/>
        </w:rPr>
        <w:t xml:space="preserve"> keyword is used, that variable becomes 10 bytes.</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Learn more about </w:t>
      </w:r>
      <w:r w:rsidRPr="00C77195">
        <w:rPr>
          <w:rFonts w:ascii="Verdana" w:hAnsi="Verdana" w:cs="Arial"/>
          <w:color w:val="101820"/>
          <w:sz w:val="23"/>
          <w:szCs w:val="23"/>
          <w:lang w:val="en"/>
        </w:rPr>
        <w:t>long keyword in C programming</w:t>
      </w:r>
      <w:r>
        <w:rPr>
          <w:rFonts w:ascii="Verdana" w:hAnsi="Verdana" w:cs="Arial"/>
          <w:color w:val="101820"/>
          <w:sz w:val="23"/>
          <w:szCs w:val="23"/>
          <w:lang w:val="en"/>
        </w:rPr>
        <w:t>.</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If you know that the value of a variable will not be large, </w:t>
      </w:r>
      <w:r>
        <w:rPr>
          <w:rStyle w:val="HTMLVariable"/>
          <w:color w:val="101820"/>
          <w:lang w:val="en"/>
        </w:rPr>
        <w:t>short</w:t>
      </w:r>
      <w:r>
        <w:rPr>
          <w:rFonts w:ascii="Verdana" w:hAnsi="Verdana" w:cs="Arial"/>
          <w:color w:val="101820"/>
          <w:sz w:val="23"/>
          <w:szCs w:val="23"/>
          <w:lang w:val="en"/>
        </w:rPr>
        <w:t xml:space="preserve"> can be used.</w:t>
      </w:r>
    </w:p>
    <w:p w:rsidR="00885FCB" w:rsidRDefault="00885FCB" w:rsidP="00885FCB">
      <w:pPr>
        <w:pStyle w:val="Heading3"/>
        <w:rPr>
          <w:rFonts w:ascii="Tahoma" w:hAnsi="Tahoma"/>
          <w:sz w:val="37"/>
          <w:szCs w:val="37"/>
          <w:lang w:val="en"/>
        </w:rPr>
      </w:pPr>
      <w:r>
        <w:rPr>
          <w:sz w:val="37"/>
          <w:szCs w:val="37"/>
          <w:lang w:val="en"/>
        </w:rPr>
        <w:t>Sign qualifiers</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lastRenderedPageBreak/>
        <w:t xml:space="preserve">Integers and floating point variables can hold both negative and positive values. However, if a variable needs to hold positive value only, </w:t>
      </w:r>
      <w:r>
        <w:rPr>
          <w:rStyle w:val="HTMLVariable"/>
          <w:color w:val="101820"/>
          <w:lang w:val="en"/>
        </w:rPr>
        <w:t>unsigned</w:t>
      </w:r>
      <w:r>
        <w:rPr>
          <w:rFonts w:ascii="Verdana" w:hAnsi="Verdana" w:cs="Arial"/>
          <w:color w:val="101820"/>
          <w:sz w:val="23"/>
          <w:szCs w:val="23"/>
          <w:lang w:val="en"/>
        </w:rPr>
        <w:t xml:space="preserve"> data types are used. For example:</w:t>
      </w:r>
    </w:p>
    <w:p w:rsidR="00885FCB" w:rsidRDefault="00885FCB" w:rsidP="00885FCB">
      <w:pPr>
        <w:pStyle w:val="HTMLPreformatted"/>
        <w:spacing w:line="390" w:lineRule="atLeast"/>
        <w:rPr>
          <w:color w:val="101820"/>
          <w:lang w:val="en"/>
        </w:rPr>
      </w:pPr>
      <w:r>
        <w:rPr>
          <w:color w:val="101820"/>
          <w:lang w:val="en"/>
        </w:rPr>
        <w:t xml:space="preserve">// unsigned variables cannot hold negative value </w:t>
      </w:r>
    </w:p>
    <w:p w:rsidR="00885FCB" w:rsidRDefault="00885FCB" w:rsidP="00885FCB">
      <w:pPr>
        <w:pStyle w:val="HTMLPreformatted"/>
        <w:spacing w:line="390" w:lineRule="atLeast"/>
        <w:rPr>
          <w:color w:val="101820"/>
          <w:lang w:val="en"/>
        </w:rPr>
      </w:pPr>
      <w:proofErr w:type="gramStart"/>
      <w:r>
        <w:rPr>
          <w:color w:val="101820"/>
          <w:lang w:val="en"/>
        </w:rPr>
        <w:t>unsigned</w:t>
      </w:r>
      <w:proofErr w:type="gramEnd"/>
      <w:r>
        <w:rPr>
          <w:color w:val="101820"/>
          <w:lang w:val="en"/>
        </w:rPr>
        <w:t xml:space="preserve"> </w:t>
      </w:r>
      <w:proofErr w:type="spellStart"/>
      <w:r>
        <w:rPr>
          <w:color w:val="101820"/>
          <w:lang w:val="en"/>
        </w:rPr>
        <w:t>int</w:t>
      </w:r>
      <w:proofErr w:type="spellEnd"/>
      <w:r>
        <w:rPr>
          <w:color w:val="101820"/>
          <w:lang w:val="en"/>
        </w:rPr>
        <w:t xml:space="preserve"> </w:t>
      </w:r>
      <w:proofErr w:type="spellStart"/>
      <w:r>
        <w:rPr>
          <w:color w:val="101820"/>
          <w:lang w:val="en"/>
        </w:rPr>
        <w:t>positiveInteger</w:t>
      </w:r>
      <w:proofErr w:type="spellEnd"/>
      <w:r>
        <w:rPr>
          <w:color w:val="101820"/>
          <w:lang w:val="en"/>
        </w:rPr>
        <w:t>;</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There is another qualifier </w:t>
      </w:r>
      <w:r>
        <w:rPr>
          <w:rStyle w:val="HTMLVariable"/>
          <w:color w:val="101820"/>
          <w:lang w:val="en"/>
        </w:rPr>
        <w:t>signed</w:t>
      </w:r>
      <w:r>
        <w:rPr>
          <w:rFonts w:ascii="Verdana" w:hAnsi="Verdana" w:cs="Arial"/>
          <w:color w:val="101820"/>
          <w:sz w:val="23"/>
          <w:szCs w:val="23"/>
          <w:lang w:val="en"/>
        </w:rPr>
        <w:t xml:space="preserve"> which can hold both negative and positive only. However, it is not necessary to define variable </w:t>
      </w:r>
      <w:r>
        <w:rPr>
          <w:rStyle w:val="HTMLVariable"/>
          <w:color w:val="101820"/>
          <w:lang w:val="en"/>
        </w:rPr>
        <w:t>signed</w:t>
      </w:r>
      <w:r>
        <w:rPr>
          <w:rFonts w:ascii="Verdana" w:hAnsi="Verdana" w:cs="Arial"/>
          <w:color w:val="101820"/>
          <w:sz w:val="23"/>
          <w:szCs w:val="23"/>
          <w:lang w:val="en"/>
        </w:rPr>
        <w:t xml:space="preserve"> since a variable is signed by default.</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An integer variable of 4 bytes can hold data from -2</w:t>
      </w:r>
      <w:r>
        <w:rPr>
          <w:rFonts w:ascii="Verdana" w:hAnsi="Verdana" w:cs="Arial"/>
          <w:color w:val="101820"/>
          <w:sz w:val="17"/>
          <w:szCs w:val="17"/>
          <w:vertAlign w:val="superscript"/>
          <w:lang w:val="en"/>
        </w:rPr>
        <w:t>31</w:t>
      </w:r>
      <w:r>
        <w:rPr>
          <w:rFonts w:ascii="Verdana" w:hAnsi="Verdana" w:cs="Arial"/>
          <w:color w:val="101820"/>
          <w:sz w:val="23"/>
          <w:szCs w:val="23"/>
          <w:lang w:val="en"/>
        </w:rPr>
        <w:t xml:space="preserve"> to 2</w:t>
      </w:r>
      <w:r>
        <w:rPr>
          <w:rFonts w:ascii="Verdana" w:hAnsi="Verdana" w:cs="Arial"/>
          <w:color w:val="101820"/>
          <w:sz w:val="17"/>
          <w:szCs w:val="17"/>
          <w:vertAlign w:val="superscript"/>
          <w:lang w:val="en"/>
        </w:rPr>
        <w:t>31</w:t>
      </w:r>
      <w:r>
        <w:rPr>
          <w:rFonts w:ascii="Verdana" w:hAnsi="Verdana" w:cs="Arial"/>
          <w:color w:val="101820"/>
          <w:sz w:val="23"/>
          <w:szCs w:val="23"/>
          <w:lang w:val="en"/>
        </w:rPr>
        <w:t>-1. However, if the variable is defined as unsigned, it can hold data from 0 to 2</w:t>
      </w:r>
      <w:r>
        <w:rPr>
          <w:rFonts w:ascii="Verdana" w:hAnsi="Verdana" w:cs="Arial"/>
          <w:color w:val="101820"/>
          <w:sz w:val="17"/>
          <w:szCs w:val="17"/>
          <w:vertAlign w:val="superscript"/>
          <w:lang w:val="en"/>
        </w:rPr>
        <w:t>32</w:t>
      </w:r>
      <w:r>
        <w:rPr>
          <w:rFonts w:ascii="Verdana" w:hAnsi="Verdana" w:cs="Arial"/>
          <w:color w:val="101820"/>
          <w:sz w:val="23"/>
          <w:szCs w:val="23"/>
          <w:lang w:val="en"/>
        </w:rPr>
        <w:t>-1.</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It is important to note that, sign qualifiers can be applied to </w:t>
      </w:r>
      <w:proofErr w:type="spellStart"/>
      <w:r>
        <w:rPr>
          <w:rStyle w:val="HTMLVariable"/>
          <w:color w:val="101820"/>
          <w:lang w:val="en"/>
        </w:rPr>
        <w:t>int</w:t>
      </w:r>
      <w:proofErr w:type="spellEnd"/>
      <w:r>
        <w:rPr>
          <w:rFonts w:ascii="Verdana" w:hAnsi="Verdana" w:cs="Arial"/>
          <w:color w:val="101820"/>
          <w:sz w:val="23"/>
          <w:szCs w:val="23"/>
          <w:lang w:val="en"/>
        </w:rPr>
        <w:t xml:space="preserve"> and </w:t>
      </w:r>
      <w:r>
        <w:rPr>
          <w:rStyle w:val="HTMLVariable"/>
          <w:color w:val="101820"/>
          <w:lang w:val="en"/>
        </w:rPr>
        <w:t>char</w:t>
      </w:r>
      <w:r>
        <w:rPr>
          <w:rFonts w:ascii="Verdana" w:hAnsi="Verdana" w:cs="Arial"/>
          <w:color w:val="101820"/>
          <w:sz w:val="23"/>
          <w:szCs w:val="23"/>
          <w:lang w:val="en"/>
        </w:rPr>
        <w:t xml:space="preserve"> types only.</w:t>
      </w:r>
    </w:p>
    <w:p w:rsidR="00885FCB" w:rsidRDefault="00885FCB" w:rsidP="00885FCB">
      <w:pPr>
        <w:pStyle w:val="Heading3"/>
        <w:rPr>
          <w:rFonts w:ascii="Tahoma" w:hAnsi="Tahoma"/>
          <w:sz w:val="37"/>
          <w:szCs w:val="37"/>
          <w:lang w:val="en"/>
        </w:rPr>
      </w:pPr>
      <w:r>
        <w:rPr>
          <w:sz w:val="37"/>
          <w:szCs w:val="37"/>
          <w:lang w:val="en"/>
        </w:rPr>
        <w:t>Constant qualifiers</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An identifier can be declared as a constant. To do so </w:t>
      </w:r>
      <w:proofErr w:type="spellStart"/>
      <w:r>
        <w:rPr>
          <w:rStyle w:val="HTMLVariable"/>
          <w:color w:val="101820"/>
          <w:lang w:val="en"/>
        </w:rPr>
        <w:t>const</w:t>
      </w:r>
      <w:proofErr w:type="spellEnd"/>
      <w:r>
        <w:rPr>
          <w:rFonts w:ascii="Verdana" w:hAnsi="Verdana" w:cs="Arial"/>
          <w:color w:val="101820"/>
          <w:sz w:val="23"/>
          <w:szCs w:val="23"/>
          <w:lang w:val="en"/>
        </w:rPr>
        <w:t xml:space="preserve"> keyword is used.</w:t>
      </w:r>
    </w:p>
    <w:p w:rsidR="00885FCB" w:rsidRDefault="00885FCB" w:rsidP="00885FCB">
      <w:pPr>
        <w:pStyle w:val="HTMLPreformatted"/>
        <w:spacing w:line="390" w:lineRule="atLeast"/>
        <w:rPr>
          <w:color w:val="101820"/>
          <w:lang w:val="en"/>
        </w:rPr>
      </w:pPr>
      <w:proofErr w:type="spellStart"/>
      <w:proofErr w:type="gramStart"/>
      <w:r>
        <w:rPr>
          <w:color w:val="101820"/>
          <w:lang w:val="en"/>
        </w:rPr>
        <w:t>const</w:t>
      </w:r>
      <w:proofErr w:type="spellEnd"/>
      <w:proofErr w:type="gramEnd"/>
      <w:r>
        <w:rPr>
          <w:color w:val="101820"/>
          <w:lang w:val="en"/>
        </w:rPr>
        <w:t xml:space="preserve"> </w:t>
      </w:r>
      <w:proofErr w:type="spellStart"/>
      <w:r>
        <w:rPr>
          <w:color w:val="101820"/>
          <w:lang w:val="en"/>
        </w:rPr>
        <w:t>int</w:t>
      </w:r>
      <w:proofErr w:type="spellEnd"/>
      <w:r>
        <w:rPr>
          <w:color w:val="101820"/>
          <w:lang w:val="en"/>
        </w:rPr>
        <w:t xml:space="preserve"> cost = 20;</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The value of </w:t>
      </w:r>
      <w:r>
        <w:rPr>
          <w:rStyle w:val="HTMLVariable"/>
          <w:color w:val="101820"/>
          <w:lang w:val="en"/>
        </w:rPr>
        <w:t>cost</w:t>
      </w:r>
      <w:r>
        <w:rPr>
          <w:rFonts w:ascii="Verdana" w:hAnsi="Verdana" w:cs="Arial"/>
          <w:color w:val="101820"/>
          <w:sz w:val="23"/>
          <w:szCs w:val="23"/>
          <w:lang w:val="en"/>
        </w:rPr>
        <w:t xml:space="preserve"> cannot be changed in the program.</w:t>
      </w:r>
    </w:p>
    <w:p w:rsidR="00885FCB" w:rsidRDefault="00885FCB" w:rsidP="00885FCB">
      <w:pPr>
        <w:pStyle w:val="Heading3"/>
        <w:rPr>
          <w:rFonts w:ascii="Tahoma" w:hAnsi="Tahoma"/>
          <w:sz w:val="37"/>
          <w:szCs w:val="37"/>
          <w:lang w:val="en"/>
        </w:rPr>
      </w:pPr>
      <w:r>
        <w:rPr>
          <w:sz w:val="37"/>
          <w:szCs w:val="37"/>
          <w:lang w:val="en"/>
        </w:rPr>
        <w:t>Volatile qualifiers</w:t>
      </w:r>
    </w:p>
    <w:p w:rsidR="00885FCB" w:rsidRDefault="00885FCB" w:rsidP="00885FCB">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A variable should be declared volatile whenever its value can be changed by some external sources outside the program. Keyword </w:t>
      </w:r>
      <w:r>
        <w:rPr>
          <w:rStyle w:val="HTMLVariable"/>
          <w:color w:val="101820"/>
          <w:lang w:val="en"/>
        </w:rPr>
        <w:t>volatile</w:t>
      </w:r>
      <w:r>
        <w:rPr>
          <w:rFonts w:ascii="Verdana" w:hAnsi="Verdana" w:cs="Arial"/>
          <w:color w:val="101820"/>
          <w:sz w:val="23"/>
          <w:szCs w:val="23"/>
          <w:lang w:val="en"/>
        </w:rPr>
        <w:t xml:space="preserve"> is used for creating volatile variables.</w:t>
      </w:r>
    </w:p>
    <w:p w:rsidR="009068CE" w:rsidRDefault="009068CE" w:rsidP="009068CE">
      <w:pPr>
        <w:pStyle w:val="Heading1"/>
        <w:rPr>
          <w:sz w:val="51"/>
          <w:szCs w:val="51"/>
          <w:lang w:val="en"/>
        </w:rPr>
      </w:pPr>
      <w:r>
        <w:rPr>
          <w:sz w:val="51"/>
          <w:szCs w:val="51"/>
          <w:lang w:val="en"/>
        </w:rPr>
        <w:lastRenderedPageBreak/>
        <w:t xml:space="preserve">C Programming Input Output (I/O): </w:t>
      </w:r>
      <w:proofErr w:type="spellStart"/>
      <w:proofErr w:type="gramStart"/>
      <w:r>
        <w:rPr>
          <w:sz w:val="51"/>
          <w:szCs w:val="51"/>
          <w:lang w:val="en"/>
        </w:rPr>
        <w:t>printf</w:t>
      </w:r>
      <w:proofErr w:type="spellEnd"/>
      <w:r>
        <w:rPr>
          <w:sz w:val="51"/>
          <w:szCs w:val="51"/>
          <w:lang w:val="en"/>
        </w:rPr>
        <w:t>(</w:t>
      </w:r>
      <w:proofErr w:type="gramEnd"/>
      <w:r>
        <w:rPr>
          <w:sz w:val="51"/>
          <w:szCs w:val="51"/>
          <w:lang w:val="en"/>
        </w:rPr>
        <w:t xml:space="preserve">) and </w:t>
      </w:r>
      <w:proofErr w:type="spellStart"/>
      <w:r>
        <w:rPr>
          <w:sz w:val="51"/>
          <w:szCs w:val="51"/>
          <w:lang w:val="en"/>
        </w:rPr>
        <w:t>scanf</w:t>
      </w:r>
      <w:proofErr w:type="spellEnd"/>
      <w:r>
        <w:rPr>
          <w:sz w:val="51"/>
          <w:szCs w:val="51"/>
          <w:lang w:val="en"/>
        </w:rPr>
        <w:t>()</w:t>
      </w:r>
    </w:p>
    <w:p w:rsidR="009068CE" w:rsidRDefault="009068CE" w:rsidP="009068CE">
      <w:pPr>
        <w:rPr>
          <w:rFonts w:ascii="Verdana" w:hAnsi="Verdana" w:cs="Arial"/>
          <w:color w:val="9999AA"/>
          <w:sz w:val="23"/>
          <w:szCs w:val="23"/>
          <w:lang w:val="en"/>
        </w:rPr>
      </w:pPr>
      <w:r>
        <w:rPr>
          <w:rFonts w:ascii="Verdana" w:hAnsi="Verdana" w:cs="Arial"/>
          <w:color w:val="9999AA"/>
          <w:sz w:val="23"/>
          <w:szCs w:val="23"/>
          <w:lang w:val="en"/>
        </w:rPr>
        <w:t xml:space="preserve">This tutorial focuses on two in-built functions </w:t>
      </w:r>
      <w:proofErr w:type="spellStart"/>
      <w:proofErr w:type="gramStart"/>
      <w:r>
        <w:rPr>
          <w:rFonts w:ascii="Verdana" w:hAnsi="Verdana" w:cs="Arial"/>
          <w:color w:val="9999AA"/>
          <w:sz w:val="23"/>
          <w:szCs w:val="23"/>
          <w:lang w:val="en"/>
        </w:rPr>
        <w:t>printf</w:t>
      </w:r>
      <w:proofErr w:type="spellEnd"/>
      <w:r>
        <w:rPr>
          <w:rFonts w:ascii="Verdana" w:hAnsi="Verdana" w:cs="Arial"/>
          <w:color w:val="9999AA"/>
          <w:sz w:val="23"/>
          <w:szCs w:val="23"/>
          <w:lang w:val="en"/>
        </w:rPr>
        <w:t>(</w:t>
      </w:r>
      <w:proofErr w:type="gramEnd"/>
      <w:r>
        <w:rPr>
          <w:rFonts w:ascii="Verdana" w:hAnsi="Verdana" w:cs="Arial"/>
          <w:color w:val="9999AA"/>
          <w:sz w:val="23"/>
          <w:szCs w:val="23"/>
          <w:lang w:val="en"/>
        </w:rPr>
        <w:t xml:space="preserve">) and </w:t>
      </w:r>
      <w:proofErr w:type="spellStart"/>
      <w:r>
        <w:rPr>
          <w:rFonts w:ascii="Verdana" w:hAnsi="Verdana" w:cs="Arial"/>
          <w:color w:val="9999AA"/>
          <w:sz w:val="23"/>
          <w:szCs w:val="23"/>
          <w:lang w:val="en"/>
        </w:rPr>
        <w:t>scanf</w:t>
      </w:r>
      <w:proofErr w:type="spellEnd"/>
      <w:r>
        <w:rPr>
          <w:rFonts w:ascii="Verdana" w:hAnsi="Verdana" w:cs="Arial"/>
          <w:color w:val="9999AA"/>
          <w:sz w:val="23"/>
          <w:szCs w:val="23"/>
          <w:lang w:val="en"/>
        </w:rPr>
        <w:t xml:space="preserve">() to perform I/O task in C programming. Also, you will learn to write a valid program in C. </w:t>
      </w:r>
    </w:p>
    <w:p w:rsidR="009068CE" w:rsidRDefault="009068CE" w:rsidP="009068CE">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C programming has several </w:t>
      </w:r>
      <w:r w:rsidRPr="00C77195">
        <w:rPr>
          <w:rFonts w:ascii="Verdana" w:hAnsi="Verdana" w:cs="Arial"/>
          <w:color w:val="101820"/>
          <w:sz w:val="23"/>
          <w:szCs w:val="23"/>
          <w:lang w:val="en"/>
        </w:rPr>
        <w:t>in-built library functions</w:t>
      </w:r>
      <w:r>
        <w:rPr>
          <w:rFonts w:ascii="Verdana" w:hAnsi="Verdana" w:cs="Arial"/>
          <w:color w:val="101820"/>
          <w:sz w:val="23"/>
          <w:szCs w:val="23"/>
          <w:lang w:val="en"/>
        </w:rPr>
        <w:t xml:space="preserve"> to perform input and output tasks.</w:t>
      </w:r>
    </w:p>
    <w:p w:rsidR="009068CE" w:rsidRDefault="009068CE" w:rsidP="003F379C">
      <w:pPr>
        <w:spacing w:line="390" w:lineRule="atLeast"/>
        <w:rPr>
          <w:rFonts w:ascii="Verdana" w:hAnsi="Verdana" w:cs="Arial"/>
          <w:color w:val="101820"/>
          <w:sz w:val="23"/>
          <w:szCs w:val="23"/>
          <w:lang w:val="en"/>
        </w:rPr>
      </w:pPr>
      <w:ins w:id="6" w:author="Unknown">
        <w:r>
          <w:rPr>
            <w:rFonts w:ascii="Verdana" w:hAnsi="Verdana" w:cs="Arial"/>
            <w:color w:val="101820"/>
            <w:sz w:val="23"/>
            <w:szCs w:val="23"/>
            <w:lang w:val="en"/>
          </w:rPr>
          <w:t xml:space="preserve">&lt;=""&gt; </w:t>
        </w:r>
      </w:ins>
    </w:p>
    <w:p w:rsidR="009068CE" w:rsidRDefault="009068CE" w:rsidP="009068CE">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Two commonly used functions for I/O (Input/Output) are </w:t>
      </w:r>
      <w:proofErr w:type="spellStart"/>
      <w:proofErr w:type="gramStart"/>
      <w:r>
        <w:rPr>
          <w:rFonts w:ascii="Verdana" w:hAnsi="Verdana" w:cs="Arial"/>
          <w:color w:val="101820"/>
          <w:sz w:val="23"/>
          <w:szCs w:val="23"/>
          <w:lang w:val="en"/>
        </w:rPr>
        <w:t>printf</w:t>
      </w:r>
      <w:proofErr w:type="spellEnd"/>
      <w:r>
        <w:rPr>
          <w:rFonts w:ascii="Verdana" w:hAnsi="Verdana" w:cs="Arial"/>
          <w:color w:val="101820"/>
          <w:sz w:val="23"/>
          <w:szCs w:val="23"/>
          <w:lang w:val="en"/>
        </w:rPr>
        <w:t>(</w:t>
      </w:r>
      <w:proofErr w:type="gramEnd"/>
      <w:r>
        <w:rPr>
          <w:rFonts w:ascii="Verdana" w:hAnsi="Verdana" w:cs="Arial"/>
          <w:color w:val="101820"/>
          <w:sz w:val="23"/>
          <w:szCs w:val="23"/>
          <w:lang w:val="en"/>
        </w:rPr>
        <w:t xml:space="preserve">) and </w:t>
      </w:r>
      <w:proofErr w:type="spellStart"/>
      <w:r>
        <w:rPr>
          <w:rFonts w:ascii="Verdana" w:hAnsi="Verdana" w:cs="Arial"/>
          <w:color w:val="101820"/>
          <w:sz w:val="23"/>
          <w:szCs w:val="23"/>
          <w:lang w:val="en"/>
        </w:rPr>
        <w:t>scanf</w:t>
      </w:r>
      <w:proofErr w:type="spellEnd"/>
      <w:r>
        <w:rPr>
          <w:rFonts w:ascii="Verdana" w:hAnsi="Verdana" w:cs="Arial"/>
          <w:color w:val="101820"/>
          <w:sz w:val="23"/>
          <w:szCs w:val="23"/>
          <w:lang w:val="en"/>
        </w:rPr>
        <w:t>().</w:t>
      </w:r>
    </w:p>
    <w:p w:rsidR="009068CE" w:rsidRDefault="009068CE" w:rsidP="009068CE">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The </w:t>
      </w:r>
      <w:proofErr w:type="spellStart"/>
      <w:proofErr w:type="gramStart"/>
      <w:r>
        <w:rPr>
          <w:rStyle w:val="HTMLCode"/>
          <w:rFonts w:eastAsiaTheme="majorEastAsia"/>
          <w:color w:val="101820"/>
          <w:lang w:val="en"/>
        </w:rPr>
        <w:t>scanf</w:t>
      </w:r>
      <w:proofErr w:type="spellEnd"/>
      <w:r>
        <w:rPr>
          <w:rStyle w:val="HTMLCode"/>
          <w:rFonts w:eastAsiaTheme="majorEastAsia"/>
          <w:color w:val="101820"/>
          <w:lang w:val="en"/>
        </w:rPr>
        <w:t>(</w:t>
      </w:r>
      <w:proofErr w:type="gramEnd"/>
      <w:r>
        <w:rPr>
          <w:rStyle w:val="HTMLCode"/>
          <w:rFonts w:eastAsiaTheme="majorEastAsia"/>
          <w:color w:val="101820"/>
          <w:lang w:val="en"/>
        </w:rPr>
        <w:t>)</w:t>
      </w:r>
      <w:r>
        <w:rPr>
          <w:rFonts w:ascii="Verdana" w:hAnsi="Verdana" w:cs="Arial"/>
          <w:color w:val="101820"/>
          <w:sz w:val="23"/>
          <w:szCs w:val="23"/>
          <w:lang w:val="en"/>
        </w:rPr>
        <w:t xml:space="preserve"> function reads formatted input from standard input (keyboard) whereas the </w:t>
      </w:r>
      <w:proofErr w:type="spellStart"/>
      <w:r>
        <w:rPr>
          <w:rStyle w:val="HTMLCode"/>
          <w:rFonts w:eastAsiaTheme="majorEastAsia"/>
          <w:color w:val="101820"/>
          <w:lang w:val="en"/>
        </w:rPr>
        <w:t>printf</w:t>
      </w:r>
      <w:proofErr w:type="spellEnd"/>
      <w:r>
        <w:rPr>
          <w:rStyle w:val="HTMLCode"/>
          <w:rFonts w:eastAsiaTheme="majorEastAsia"/>
          <w:color w:val="101820"/>
          <w:lang w:val="en"/>
        </w:rPr>
        <w:t>()</w:t>
      </w:r>
      <w:r>
        <w:rPr>
          <w:rFonts w:ascii="Verdana" w:hAnsi="Verdana" w:cs="Arial"/>
          <w:color w:val="101820"/>
          <w:sz w:val="23"/>
          <w:szCs w:val="23"/>
          <w:lang w:val="en"/>
        </w:rPr>
        <w:t xml:space="preserve"> function sends formatted output to the standard output (screen).</w:t>
      </w:r>
    </w:p>
    <w:p w:rsidR="009068CE" w:rsidRDefault="009068CE" w:rsidP="009068CE">
      <w:pPr>
        <w:pStyle w:val="Heading2"/>
        <w:rPr>
          <w:rFonts w:ascii="Tahoma" w:hAnsi="Tahoma" w:cs="Tahoma"/>
          <w:color w:val="555555"/>
          <w:sz w:val="41"/>
          <w:szCs w:val="41"/>
          <w:lang w:val="en"/>
        </w:rPr>
      </w:pPr>
      <w:r>
        <w:rPr>
          <w:sz w:val="41"/>
          <w:szCs w:val="41"/>
          <w:lang w:val="en"/>
        </w:rPr>
        <w:t>Example #1: C Output</w:t>
      </w:r>
    </w:p>
    <w:p w:rsidR="009068CE" w:rsidRDefault="009068CE" w:rsidP="009068CE">
      <w:pPr>
        <w:pStyle w:val="HTMLPreformatted"/>
        <w:shd w:val="clear" w:color="auto" w:fill="EEEEEE"/>
        <w:spacing w:after="150"/>
        <w:rPr>
          <w:rStyle w:val="pln1"/>
          <w:lang w:val="en"/>
        </w:rPr>
      </w:pPr>
      <w:r>
        <w:rPr>
          <w:rStyle w:val="com1"/>
          <w:lang w:val="en"/>
        </w:rPr>
        <w:t>#include</w:t>
      </w:r>
      <w:r>
        <w:rPr>
          <w:rStyle w:val="pln1"/>
          <w:lang w:val="en"/>
        </w:rPr>
        <w:t xml:space="preserve"> </w:t>
      </w:r>
      <w:r>
        <w:rPr>
          <w:rStyle w:val="str1"/>
          <w:lang w:val="en"/>
        </w:rPr>
        <w:t>&lt;</w:t>
      </w:r>
      <w:proofErr w:type="spellStart"/>
      <w:r>
        <w:rPr>
          <w:rStyle w:val="str1"/>
          <w:lang w:val="en"/>
        </w:rPr>
        <w:t>stdio.h</w:t>
      </w:r>
      <w:proofErr w:type="spellEnd"/>
      <w:r>
        <w:rPr>
          <w:rStyle w:val="str1"/>
          <w:lang w:val="en"/>
        </w:rPr>
        <w:t>&gt;</w:t>
      </w:r>
      <w:r>
        <w:rPr>
          <w:rStyle w:val="pln1"/>
          <w:lang w:val="en"/>
        </w:rPr>
        <w:t xml:space="preserve">      </w:t>
      </w:r>
      <w:r>
        <w:rPr>
          <w:rStyle w:val="com1"/>
          <w:lang w:val="en"/>
        </w:rPr>
        <w:t xml:space="preserve">//This is needed to run </w:t>
      </w:r>
      <w:proofErr w:type="spellStart"/>
      <w:proofErr w:type="gramStart"/>
      <w:r>
        <w:rPr>
          <w:rStyle w:val="com1"/>
          <w:lang w:val="en"/>
        </w:rPr>
        <w:t>printf</w:t>
      </w:r>
      <w:proofErr w:type="spellEnd"/>
      <w:r>
        <w:rPr>
          <w:rStyle w:val="com1"/>
          <w:lang w:val="en"/>
        </w:rPr>
        <w:t>(</w:t>
      </w:r>
      <w:proofErr w:type="gramEnd"/>
      <w:r>
        <w:rPr>
          <w:rStyle w:val="com1"/>
          <w:lang w:val="en"/>
        </w:rPr>
        <w:t>) function.</w:t>
      </w:r>
    </w:p>
    <w:p w:rsidR="009068CE" w:rsidRDefault="009068CE" w:rsidP="009068CE">
      <w:pPr>
        <w:pStyle w:val="HTMLPreformatted"/>
        <w:shd w:val="clear" w:color="auto" w:fill="EEEEEE"/>
        <w:spacing w:after="150"/>
        <w:rPr>
          <w:rStyle w:val="pln1"/>
          <w:lang w:val="en"/>
        </w:rPr>
      </w:pPr>
      <w:proofErr w:type="spellStart"/>
      <w:proofErr w:type="gramStart"/>
      <w:r>
        <w:rPr>
          <w:rStyle w:val="kwd1"/>
          <w:lang w:val="en"/>
        </w:rPr>
        <w:t>int</w:t>
      </w:r>
      <w:proofErr w:type="spellEnd"/>
      <w:proofErr w:type="gramEnd"/>
      <w:r>
        <w:rPr>
          <w:rStyle w:val="pln1"/>
          <w:lang w:val="en"/>
        </w:rPr>
        <w:t xml:space="preserve"> main</w:t>
      </w:r>
      <w:r>
        <w:rPr>
          <w:rStyle w:val="pun1"/>
          <w:lang w:val="en"/>
        </w:rPr>
        <w:t>()</w:t>
      </w:r>
    </w:p>
    <w:p w:rsidR="009068CE" w:rsidRDefault="009068CE" w:rsidP="009068CE">
      <w:pPr>
        <w:pStyle w:val="HTMLPreformatted"/>
        <w:shd w:val="clear" w:color="auto" w:fill="EEEEEE"/>
        <w:spacing w:after="150"/>
        <w:rPr>
          <w:rStyle w:val="pln1"/>
          <w:lang w:val="en"/>
        </w:rPr>
      </w:pPr>
      <w:r>
        <w:rPr>
          <w:rStyle w:val="pun1"/>
          <w:lang w:val="en"/>
        </w:rPr>
        <w:t>{</w:t>
      </w:r>
    </w:p>
    <w:p w:rsidR="009068CE" w:rsidRDefault="009068CE" w:rsidP="009068CE">
      <w:pPr>
        <w:pStyle w:val="HTMLPreformatted"/>
        <w:shd w:val="clear" w:color="auto" w:fill="EEEEEE"/>
        <w:spacing w:after="150"/>
        <w:rPr>
          <w:rStyle w:val="pln1"/>
          <w:lang w:val="en"/>
        </w:rPr>
      </w:pPr>
      <w:r>
        <w:rPr>
          <w:rStyle w:val="pln1"/>
          <w:lang w:val="en"/>
        </w:rPr>
        <w:t xml:space="preserve">    </w:t>
      </w:r>
      <w:proofErr w:type="spellStart"/>
      <w:proofErr w:type="gramStart"/>
      <w:r>
        <w:rPr>
          <w:rStyle w:val="pln1"/>
          <w:lang w:val="en"/>
        </w:rPr>
        <w:t>printf</w:t>
      </w:r>
      <w:proofErr w:type="spellEnd"/>
      <w:r>
        <w:rPr>
          <w:rStyle w:val="pun1"/>
          <w:lang w:val="en"/>
        </w:rPr>
        <w:t>(</w:t>
      </w:r>
      <w:proofErr w:type="gramEnd"/>
      <w:r>
        <w:rPr>
          <w:rStyle w:val="str1"/>
          <w:lang w:val="en"/>
        </w:rPr>
        <w:t>"C Programming"</w:t>
      </w:r>
      <w:r>
        <w:rPr>
          <w:rStyle w:val="pun1"/>
          <w:lang w:val="en"/>
        </w:rPr>
        <w:t>);</w:t>
      </w:r>
      <w:r>
        <w:rPr>
          <w:rStyle w:val="pln1"/>
          <w:lang w:val="en"/>
        </w:rPr>
        <w:t xml:space="preserve">  </w:t>
      </w:r>
      <w:r>
        <w:rPr>
          <w:rStyle w:val="com1"/>
          <w:lang w:val="en"/>
        </w:rPr>
        <w:t>//displays the content inside quotation</w:t>
      </w:r>
    </w:p>
    <w:p w:rsidR="009068CE" w:rsidRDefault="009068CE" w:rsidP="009068CE">
      <w:pPr>
        <w:pStyle w:val="HTMLPreformatted"/>
        <w:shd w:val="clear" w:color="auto" w:fill="EEEEEE"/>
        <w:spacing w:after="150"/>
        <w:rPr>
          <w:rStyle w:val="pln1"/>
          <w:lang w:val="en"/>
        </w:rPr>
      </w:pPr>
      <w:r>
        <w:rPr>
          <w:rStyle w:val="pln1"/>
          <w:lang w:val="en"/>
        </w:rPr>
        <w:t xml:space="preserve">    </w:t>
      </w:r>
      <w:proofErr w:type="gramStart"/>
      <w:r>
        <w:rPr>
          <w:rStyle w:val="kwd1"/>
          <w:lang w:val="en"/>
        </w:rPr>
        <w:t>return</w:t>
      </w:r>
      <w:proofErr w:type="gramEnd"/>
      <w:r>
        <w:rPr>
          <w:rStyle w:val="pln1"/>
          <w:lang w:val="en"/>
        </w:rPr>
        <w:t xml:space="preserve"> </w:t>
      </w:r>
      <w:r>
        <w:rPr>
          <w:rStyle w:val="lit1"/>
          <w:lang w:val="en"/>
        </w:rPr>
        <w:t>0</w:t>
      </w:r>
      <w:r>
        <w:rPr>
          <w:rStyle w:val="pun1"/>
          <w:lang w:val="en"/>
        </w:rPr>
        <w:t>;</w:t>
      </w:r>
    </w:p>
    <w:p w:rsidR="009068CE" w:rsidRDefault="009068CE" w:rsidP="009068CE">
      <w:pPr>
        <w:pStyle w:val="HTMLPreformatted"/>
        <w:shd w:val="clear" w:color="auto" w:fill="EEEEEE"/>
        <w:spacing w:after="150"/>
        <w:rPr>
          <w:color w:val="101820"/>
          <w:lang w:val="en"/>
        </w:rPr>
      </w:pPr>
      <w:r>
        <w:rPr>
          <w:rStyle w:val="pun1"/>
          <w:lang w:val="en"/>
        </w:rPr>
        <w:t>}</w:t>
      </w:r>
    </w:p>
    <w:p w:rsidR="009068CE" w:rsidRDefault="009068CE" w:rsidP="009068CE">
      <w:pPr>
        <w:pStyle w:val="NormalWeb"/>
        <w:spacing w:line="390" w:lineRule="atLeast"/>
        <w:rPr>
          <w:rFonts w:ascii="Verdana" w:hAnsi="Verdana" w:cs="Arial"/>
          <w:color w:val="101820"/>
          <w:sz w:val="23"/>
          <w:szCs w:val="23"/>
          <w:lang w:val="en"/>
        </w:rPr>
      </w:pPr>
      <w:r>
        <w:rPr>
          <w:rFonts w:ascii="Verdana" w:hAnsi="Verdana" w:cs="Arial"/>
          <w:b/>
          <w:bCs/>
          <w:color w:val="555555"/>
          <w:sz w:val="23"/>
          <w:szCs w:val="23"/>
          <w:lang w:val="en"/>
        </w:rPr>
        <w:t>Output</w:t>
      </w:r>
    </w:p>
    <w:p w:rsidR="009068CE" w:rsidRDefault="009068CE" w:rsidP="009068CE">
      <w:pPr>
        <w:pStyle w:val="HTMLPreformatted"/>
        <w:spacing w:line="390" w:lineRule="atLeast"/>
        <w:rPr>
          <w:color w:val="101820"/>
          <w:lang w:val="en"/>
        </w:rPr>
      </w:pPr>
      <w:r>
        <w:rPr>
          <w:color w:val="101820"/>
          <w:lang w:val="en"/>
        </w:rPr>
        <w:t>C Programming</w:t>
      </w:r>
    </w:p>
    <w:p w:rsidR="009068CE" w:rsidRDefault="009068CE" w:rsidP="009068CE">
      <w:pPr>
        <w:pStyle w:val="NormalWeb"/>
        <w:spacing w:line="390" w:lineRule="atLeast"/>
        <w:rPr>
          <w:rFonts w:ascii="Verdana" w:hAnsi="Verdana" w:cs="Arial"/>
          <w:color w:val="101820"/>
          <w:sz w:val="23"/>
          <w:szCs w:val="23"/>
          <w:lang w:val="en"/>
        </w:rPr>
      </w:pPr>
      <w:r>
        <w:rPr>
          <w:rFonts w:ascii="Verdana" w:hAnsi="Verdana" w:cs="Arial"/>
          <w:b/>
          <w:bCs/>
          <w:color w:val="555555"/>
          <w:sz w:val="23"/>
          <w:szCs w:val="23"/>
          <w:lang w:val="en"/>
        </w:rPr>
        <w:t>How this program works?</w:t>
      </w:r>
    </w:p>
    <w:p w:rsidR="009068CE" w:rsidRDefault="009068CE" w:rsidP="009068CE">
      <w:pPr>
        <w:numPr>
          <w:ilvl w:val="0"/>
          <w:numId w:val="12"/>
        </w:numPr>
        <w:spacing w:before="100" w:beforeAutospacing="1" w:after="100" w:afterAutospacing="1" w:line="390" w:lineRule="atLeast"/>
        <w:rPr>
          <w:rFonts w:ascii="Verdana" w:hAnsi="Verdana" w:cs="Arial"/>
          <w:color w:val="101820"/>
          <w:sz w:val="23"/>
          <w:szCs w:val="23"/>
          <w:lang w:val="en"/>
        </w:rPr>
      </w:pPr>
      <w:r>
        <w:rPr>
          <w:rFonts w:ascii="Verdana" w:hAnsi="Verdana" w:cs="Arial"/>
          <w:color w:val="101820"/>
          <w:sz w:val="23"/>
          <w:szCs w:val="23"/>
          <w:lang w:val="en"/>
        </w:rPr>
        <w:lastRenderedPageBreak/>
        <w:t xml:space="preserve">All valid C program must contain the </w:t>
      </w:r>
      <w:proofErr w:type="gramStart"/>
      <w:r>
        <w:rPr>
          <w:rStyle w:val="HTMLCode"/>
          <w:rFonts w:eastAsiaTheme="majorEastAsia"/>
          <w:color w:val="101820"/>
          <w:lang w:val="en"/>
        </w:rPr>
        <w:t>main(</w:t>
      </w:r>
      <w:proofErr w:type="gramEnd"/>
      <w:r>
        <w:rPr>
          <w:rStyle w:val="HTMLCode"/>
          <w:rFonts w:eastAsiaTheme="majorEastAsia"/>
          <w:color w:val="101820"/>
          <w:lang w:val="en"/>
        </w:rPr>
        <w:t>)</w:t>
      </w:r>
      <w:r>
        <w:rPr>
          <w:rFonts w:ascii="Verdana" w:hAnsi="Verdana" w:cs="Arial"/>
          <w:color w:val="101820"/>
          <w:sz w:val="23"/>
          <w:szCs w:val="23"/>
          <w:lang w:val="en"/>
        </w:rPr>
        <w:t xml:space="preserve"> function. The code execution begins from the start of </w:t>
      </w:r>
      <w:proofErr w:type="gramStart"/>
      <w:r>
        <w:rPr>
          <w:rStyle w:val="HTMLCode"/>
          <w:rFonts w:eastAsiaTheme="majorEastAsia"/>
          <w:color w:val="101820"/>
          <w:lang w:val="en"/>
        </w:rPr>
        <w:t>main(</w:t>
      </w:r>
      <w:proofErr w:type="gramEnd"/>
      <w:r>
        <w:rPr>
          <w:rStyle w:val="HTMLCode"/>
          <w:rFonts w:eastAsiaTheme="majorEastAsia"/>
          <w:color w:val="101820"/>
          <w:lang w:val="en"/>
        </w:rPr>
        <w:t>)</w:t>
      </w:r>
      <w:r>
        <w:rPr>
          <w:rFonts w:ascii="Verdana" w:hAnsi="Verdana" w:cs="Arial"/>
          <w:color w:val="101820"/>
          <w:sz w:val="23"/>
          <w:szCs w:val="23"/>
          <w:lang w:val="en"/>
        </w:rPr>
        <w:t xml:space="preserve"> function.</w:t>
      </w:r>
    </w:p>
    <w:p w:rsidR="009068CE" w:rsidRDefault="009068CE" w:rsidP="009068CE">
      <w:pPr>
        <w:numPr>
          <w:ilvl w:val="0"/>
          <w:numId w:val="12"/>
        </w:numPr>
        <w:spacing w:before="100" w:beforeAutospacing="1" w:after="100" w:afterAutospacing="1" w:line="390" w:lineRule="atLeast"/>
        <w:rPr>
          <w:rFonts w:ascii="Verdana" w:hAnsi="Verdana" w:cs="Arial"/>
          <w:color w:val="101820"/>
          <w:sz w:val="23"/>
          <w:szCs w:val="23"/>
          <w:lang w:val="en"/>
        </w:rPr>
      </w:pPr>
      <w:r>
        <w:rPr>
          <w:rFonts w:ascii="Verdana" w:hAnsi="Verdana" w:cs="Arial"/>
          <w:color w:val="101820"/>
          <w:sz w:val="23"/>
          <w:szCs w:val="23"/>
          <w:lang w:val="en"/>
        </w:rPr>
        <w:t xml:space="preserve">The </w:t>
      </w:r>
      <w:proofErr w:type="spellStart"/>
      <w:proofErr w:type="gramStart"/>
      <w:r>
        <w:rPr>
          <w:rStyle w:val="HTMLCode"/>
          <w:rFonts w:eastAsiaTheme="majorEastAsia"/>
          <w:color w:val="101820"/>
          <w:lang w:val="en"/>
        </w:rPr>
        <w:t>printf</w:t>
      </w:r>
      <w:proofErr w:type="spellEnd"/>
      <w:r>
        <w:rPr>
          <w:rStyle w:val="HTMLCode"/>
          <w:rFonts w:eastAsiaTheme="majorEastAsia"/>
          <w:color w:val="101820"/>
          <w:lang w:val="en"/>
        </w:rPr>
        <w:t>(</w:t>
      </w:r>
      <w:proofErr w:type="gramEnd"/>
      <w:r>
        <w:rPr>
          <w:rStyle w:val="HTMLCode"/>
          <w:rFonts w:eastAsiaTheme="majorEastAsia"/>
          <w:color w:val="101820"/>
          <w:lang w:val="en"/>
        </w:rPr>
        <w:t>)</w:t>
      </w:r>
      <w:r>
        <w:rPr>
          <w:rFonts w:ascii="Verdana" w:hAnsi="Verdana" w:cs="Arial"/>
          <w:color w:val="101820"/>
          <w:sz w:val="23"/>
          <w:szCs w:val="23"/>
          <w:lang w:val="en"/>
        </w:rPr>
        <w:t xml:space="preserve"> is a library function to send formatted output to the screen. The </w:t>
      </w:r>
      <w:proofErr w:type="spellStart"/>
      <w:proofErr w:type="gramStart"/>
      <w:r>
        <w:rPr>
          <w:rStyle w:val="HTMLCode"/>
          <w:rFonts w:eastAsiaTheme="majorEastAsia"/>
          <w:color w:val="101820"/>
          <w:lang w:val="en"/>
        </w:rPr>
        <w:t>printf</w:t>
      </w:r>
      <w:proofErr w:type="spellEnd"/>
      <w:r>
        <w:rPr>
          <w:rStyle w:val="HTMLCode"/>
          <w:rFonts w:eastAsiaTheme="majorEastAsia"/>
          <w:color w:val="101820"/>
          <w:lang w:val="en"/>
        </w:rPr>
        <w:t>(</w:t>
      </w:r>
      <w:proofErr w:type="gramEnd"/>
      <w:r>
        <w:rPr>
          <w:rStyle w:val="HTMLCode"/>
          <w:rFonts w:eastAsiaTheme="majorEastAsia"/>
          <w:color w:val="101820"/>
          <w:lang w:val="en"/>
        </w:rPr>
        <w:t>)</w:t>
      </w:r>
      <w:r>
        <w:rPr>
          <w:rFonts w:ascii="Verdana" w:hAnsi="Verdana" w:cs="Arial"/>
          <w:color w:val="101820"/>
          <w:sz w:val="23"/>
          <w:szCs w:val="23"/>
          <w:lang w:val="en"/>
        </w:rPr>
        <w:t xml:space="preserve"> function is declared in </w:t>
      </w:r>
      <w:r>
        <w:rPr>
          <w:rStyle w:val="HTMLCode"/>
          <w:rFonts w:eastAsiaTheme="majorEastAsia"/>
          <w:color w:val="101820"/>
          <w:lang w:val="en"/>
        </w:rPr>
        <w:t>"</w:t>
      </w:r>
      <w:proofErr w:type="spellStart"/>
      <w:r>
        <w:rPr>
          <w:rStyle w:val="HTMLCode"/>
          <w:rFonts w:eastAsiaTheme="majorEastAsia"/>
          <w:color w:val="101820"/>
          <w:lang w:val="en"/>
        </w:rPr>
        <w:t>stdio.h</w:t>
      </w:r>
      <w:proofErr w:type="spellEnd"/>
      <w:r>
        <w:rPr>
          <w:rStyle w:val="HTMLCode"/>
          <w:rFonts w:eastAsiaTheme="majorEastAsia"/>
          <w:color w:val="101820"/>
          <w:lang w:val="en"/>
        </w:rPr>
        <w:t>"</w:t>
      </w:r>
      <w:r>
        <w:rPr>
          <w:rFonts w:ascii="Verdana" w:hAnsi="Verdana" w:cs="Arial"/>
          <w:color w:val="101820"/>
          <w:sz w:val="23"/>
          <w:szCs w:val="23"/>
          <w:lang w:val="en"/>
        </w:rPr>
        <w:t xml:space="preserve"> header file.</w:t>
      </w:r>
    </w:p>
    <w:p w:rsidR="009068CE" w:rsidRDefault="009068CE" w:rsidP="009068CE">
      <w:pPr>
        <w:numPr>
          <w:ilvl w:val="0"/>
          <w:numId w:val="12"/>
        </w:numPr>
        <w:spacing w:before="100" w:beforeAutospacing="1" w:after="100" w:afterAutospacing="1" w:line="390" w:lineRule="atLeast"/>
        <w:rPr>
          <w:rFonts w:ascii="Verdana" w:hAnsi="Verdana" w:cs="Arial"/>
          <w:color w:val="101820"/>
          <w:sz w:val="23"/>
          <w:szCs w:val="23"/>
          <w:lang w:val="en"/>
        </w:rPr>
      </w:pPr>
      <w:r>
        <w:rPr>
          <w:rFonts w:ascii="Verdana" w:hAnsi="Verdana" w:cs="Arial"/>
          <w:color w:val="101820"/>
          <w:sz w:val="23"/>
          <w:szCs w:val="23"/>
          <w:lang w:val="en"/>
        </w:rPr>
        <w:t xml:space="preserve">Here, </w:t>
      </w:r>
      <w:proofErr w:type="spellStart"/>
      <w:r>
        <w:rPr>
          <w:rStyle w:val="HTMLCode"/>
          <w:rFonts w:eastAsiaTheme="majorEastAsia"/>
          <w:color w:val="101820"/>
          <w:lang w:val="en"/>
        </w:rPr>
        <w:t>stdio.h</w:t>
      </w:r>
      <w:proofErr w:type="spellEnd"/>
      <w:r>
        <w:rPr>
          <w:rFonts w:ascii="Verdana" w:hAnsi="Verdana" w:cs="Arial"/>
          <w:color w:val="101820"/>
          <w:sz w:val="23"/>
          <w:szCs w:val="23"/>
          <w:lang w:val="en"/>
        </w:rPr>
        <w:t xml:space="preserve"> is a header file (standard input output header file) and </w:t>
      </w:r>
      <w:r>
        <w:rPr>
          <w:rStyle w:val="HTMLCode"/>
          <w:rFonts w:eastAsiaTheme="majorEastAsia"/>
          <w:color w:val="101820"/>
          <w:lang w:val="en"/>
        </w:rPr>
        <w:t>#include</w:t>
      </w:r>
      <w:r>
        <w:rPr>
          <w:rFonts w:ascii="Verdana" w:hAnsi="Verdana" w:cs="Arial"/>
          <w:color w:val="101820"/>
          <w:sz w:val="23"/>
          <w:szCs w:val="23"/>
          <w:lang w:val="en"/>
        </w:rPr>
        <w:t xml:space="preserve"> is a preprocessor directive to paste the code from the header file when necessary. When the compiler encounters </w:t>
      </w:r>
      <w:proofErr w:type="spellStart"/>
      <w:proofErr w:type="gramStart"/>
      <w:r>
        <w:rPr>
          <w:rStyle w:val="HTMLCode"/>
          <w:rFonts w:eastAsiaTheme="majorEastAsia"/>
          <w:color w:val="101820"/>
          <w:lang w:val="en"/>
        </w:rPr>
        <w:t>printf</w:t>
      </w:r>
      <w:proofErr w:type="spellEnd"/>
      <w:r>
        <w:rPr>
          <w:rStyle w:val="HTMLCode"/>
          <w:rFonts w:eastAsiaTheme="majorEastAsia"/>
          <w:color w:val="101820"/>
          <w:lang w:val="en"/>
        </w:rPr>
        <w:t>(</w:t>
      </w:r>
      <w:proofErr w:type="gramEnd"/>
      <w:r>
        <w:rPr>
          <w:rStyle w:val="HTMLCode"/>
          <w:rFonts w:eastAsiaTheme="majorEastAsia"/>
          <w:color w:val="101820"/>
          <w:lang w:val="en"/>
        </w:rPr>
        <w:t>)</w:t>
      </w:r>
      <w:r>
        <w:rPr>
          <w:rFonts w:ascii="Verdana" w:hAnsi="Verdana" w:cs="Arial"/>
          <w:color w:val="101820"/>
          <w:sz w:val="23"/>
          <w:szCs w:val="23"/>
          <w:lang w:val="en"/>
        </w:rPr>
        <w:t xml:space="preserve"> function and doesn't find </w:t>
      </w:r>
      <w:proofErr w:type="spellStart"/>
      <w:r>
        <w:rPr>
          <w:rStyle w:val="HTMLCode"/>
          <w:rFonts w:eastAsiaTheme="majorEastAsia"/>
          <w:color w:val="101820"/>
          <w:lang w:val="en"/>
        </w:rPr>
        <w:t>stdio.h</w:t>
      </w:r>
      <w:proofErr w:type="spellEnd"/>
      <w:r>
        <w:rPr>
          <w:rFonts w:ascii="Verdana" w:hAnsi="Verdana" w:cs="Arial"/>
          <w:color w:val="101820"/>
          <w:sz w:val="23"/>
          <w:szCs w:val="23"/>
          <w:lang w:val="en"/>
        </w:rPr>
        <w:t xml:space="preserve"> header file, compiler shows error.</w:t>
      </w:r>
    </w:p>
    <w:p w:rsidR="009068CE" w:rsidRDefault="009068CE" w:rsidP="009068CE">
      <w:pPr>
        <w:numPr>
          <w:ilvl w:val="0"/>
          <w:numId w:val="12"/>
        </w:numPr>
        <w:spacing w:before="100" w:beforeAutospacing="1" w:after="100" w:afterAutospacing="1" w:line="390" w:lineRule="atLeast"/>
        <w:rPr>
          <w:rFonts w:ascii="Verdana" w:hAnsi="Verdana" w:cs="Arial"/>
          <w:color w:val="101820"/>
          <w:sz w:val="23"/>
          <w:szCs w:val="23"/>
          <w:lang w:val="en"/>
        </w:rPr>
      </w:pPr>
      <w:r>
        <w:rPr>
          <w:rFonts w:ascii="Verdana" w:hAnsi="Verdana" w:cs="Arial"/>
          <w:color w:val="101820"/>
          <w:sz w:val="23"/>
          <w:szCs w:val="23"/>
          <w:lang w:val="en"/>
        </w:rPr>
        <w:t xml:space="preserve">The </w:t>
      </w:r>
      <w:r>
        <w:rPr>
          <w:rStyle w:val="HTMLCode"/>
          <w:rFonts w:eastAsiaTheme="majorEastAsia"/>
          <w:color w:val="101820"/>
          <w:lang w:val="en"/>
        </w:rPr>
        <w:t>return 0;</w:t>
      </w:r>
      <w:r>
        <w:rPr>
          <w:rFonts w:ascii="Verdana" w:hAnsi="Verdana" w:cs="Arial"/>
          <w:color w:val="101820"/>
          <w:sz w:val="23"/>
          <w:szCs w:val="23"/>
          <w:lang w:val="en"/>
        </w:rPr>
        <w:t xml:space="preserve"> statement is the "Exit status" of the program. In simple terms, program ends.</w:t>
      </w:r>
    </w:p>
    <w:p w:rsidR="009068CE" w:rsidRDefault="009068CE" w:rsidP="009068CE">
      <w:pPr>
        <w:pStyle w:val="Heading2"/>
        <w:rPr>
          <w:rFonts w:ascii="Tahoma" w:hAnsi="Tahoma" w:cs="Tahoma"/>
          <w:color w:val="555555"/>
          <w:sz w:val="41"/>
          <w:szCs w:val="41"/>
          <w:lang w:val="en"/>
        </w:rPr>
      </w:pPr>
      <w:r>
        <w:rPr>
          <w:sz w:val="41"/>
          <w:szCs w:val="41"/>
          <w:lang w:val="en"/>
        </w:rPr>
        <w:t>Example #2: C Integer Output</w:t>
      </w:r>
    </w:p>
    <w:p w:rsidR="009068CE" w:rsidRDefault="009068CE" w:rsidP="009068CE">
      <w:pPr>
        <w:pStyle w:val="HTMLPreformatted"/>
        <w:shd w:val="clear" w:color="auto" w:fill="EEEEEE"/>
        <w:spacing w:after="150"/>
        <w:rPr>
          <w:rStyle w:val="pln1"/>
          <w:lang w:val="en"/>
        </w:rPr>
      </w:pPr>
      <w:r>
        <w:rPr>
          <w:rStyle w:val="com1"/>
          <w:lang w:val="en"/>
        </w:rPr>
        <w:t>#include</w:t>
      </w:r>
      <w:r>
        <w:rPr>
          <w:rStyle w:val="pln1"/>
          <w:lang w:val="en"/>
        </w:rPr>
        <w:t xml:space="preserve"> </w:t>
      </w:r>
      <w:r>
        <w:rPr>
          <w:rStyle w:val="str1"/>
          <w:lang w:val="en"/>
        </w:rPr>
        <w:t>&lt;</w:t>
      </w:r>
      <w:proofErr w:type="spellStart"/>
      <w:r>
        <w:rPr>
          <w:rStyle w:val="str1"/>
          <w:lang w:val="en"/>
        </w:rPr>
        <w:t>stdio.h</w:t>
      </w:r>
      <w:proofErr w:type="spellEnd"/>
      <w:r>
        <w:rPr>
          <w:rStyle w:val="str1"/>
          <w:lang w:val="en"/>
        </w:rPr>
        <w:t>&gt;</w:t>
      </w:r>
    </w:p>
    <w:p w:rsidR="009068CE" w:rsidRDefault="009068CE" w:rsidP="009068CE">
      <w:pPr>
        <w:pStyle w:val="HTMLPreformatted"/>
        <w:shd w:val="clear" w:color="auto" w:fill="EEEEEE"/>
        <w:spacing w:after="150"/>
        <w:rPr>
          <w:rStyle w:val="pln1"/>
          <w:lang w:val="en"/>
        </w:rPr>
      </w:pPr>
      <w:proofErr w:type="spellStart"/>
      <w:proofErr w:type="gramStart"/>
      <w:r>
        <w:rPr>
          <w:rStyle w:val="kwd1"/>
          <w:lang w:val="en"/>
        </w:rPr>
        <w:t>int</w:t>
      </w:r>
      <w:proofErr w:type="spellEnd"/>
      <w:proofErr w:type="gramEnd"/>
      <w:r>
        <w:rPr>
          <w:rStyle w:val="pln1"/>
          <w:lang w:val="en"/>
        </w:rPr>
        <w:t xml:space="preserve"> main</w:t>
      </w:r>
      <w:r>
        <w:rPr>
          <w:rStyle w:val="pun1"/>
          <w:lang w:val="en"/>
        </w:rPr>
        <w:t>()</w:t>
      </w:r>
    </w:p>
    <w:p w:rsidR="009068CE" w:rsidRDefault="009068CE" w:rsidP="009068CE">
      <w:pPr>
        <w:pStyle w:val="HTMLPreformatted"/>
        <w:shd w:val="clear" w:color="auto" w:fill="EEEEEE"/>
        <w:spacing w:after="150"/>
        <w:rPr>
          <w:rStyle w:val="pln1"/>
          <w:lang w:val="en"/>
        </w:rPr>
      </w:pPr>
      <w:r>
        <w:rPr>
          <w:rStyle w:val="pun1"/>
          <w:lang w:val="en"/>
        </w:rPr>
        <w:t>{</w:t>
      </w:r>
    </w:p>
    <w:p w:rsidR="009068CE" w:rsidRDefault="009068CE" w:rsidP="009068CE">
      <w:pPr>
        <w:pStyle w:val="HTMLPreformatted"/>
        <w:shd w:val="clear" w:color="auto" w:fill="EEEEEE"/>
        <w:spacing w:after="150"/>
        <w:rPr>
          <w:rStyle w:val="pln1"/>
          <w:lang w:val="en"/>
        </w:rPr>
      </w:pPr>
      <w:r>
        <w:rPr>
          <w:rStyle w:val="pln1"/>
          <w:lang w:val="en"/>
        </w:rPr>
        <w:t xml:space="preserve">    </w:t>
      </w:r>
      <w:proofErr w:type="spellStart"/>
      <w:proofErr w:type="gramStart"/>
      <w:r>
        <w:rPr>
          <w:rStyle w:val="kwd1"/>
          <w:lang w:val="en"/>
        </w:rPr>
        <w:t>int</w:t>
      </w:r>
      <w:proofErr w:type="spellEnd"/>
      <w:proofErr w:type="gramEnd"/>
      <w:r>
        <w:rPr>
          <w:rStyle w:val="pln1"/>
          <w:lang w:val="en"/>
        </w:rPr>
        <w:t xml:space="preserve"> </w:t>
      </w:r>
      <w:proofErr w:type="spellStart"/>
      <w:r>
        <w:rPr>
          <w:rStyle w:val="pln1"/>
          <w:lang w:val="en"/>
        </w:rPr>
        <w:t>testInteger</w:t>
      </w:r>
      <w:proofErr w:type="spellEnd"/>
      <w:r>
        <w:rPr>
          <w:rStyle w:val="pln1"/>
          <w:lang w:val="en"/>
        </w:rPr>
        <w:t xml:space="preserve"> </w:t>
      </w:r>
      <w:r>
        <w:rPr>
          <w:rStyle w:val="pun1"/>
          <w:lang w:val="en"/>
        </w:rPr>
        <w:t>=</w:t>
      </w:r>
      <w:r>
        <w:rPr>
          <w:rStyle w:val="pln1"/>
          <w:lang w:val="en"/>
        </w:rPr>
        <w:t xml:space="preserve"> </w:t>
      </w:r>
      <w:r>
        <w:rPr>
          <w:rStyle w:val="lit1"/>
          <w:lang w:val="en"/>
        </w:rPr>
        <w:t>5</w:t>
      </w:r>
      <w:r>
        <w:rPr>
          <w:rStyle w:val="pun1"/>
          <w:lang w:val="en"/>
        </w:rPr>
        <w:t>;</w:t>
      </w:r>
    </w:p>
    <w:p w:rsidR="009068CE" w:rsidRDefault="009068CE" w:rsidP="009068CE">
      <w:pPr>
        <w:pStyle w:val="HTMLPreformatted"/>
        <w:shd w:val="clear" w:color="auto" w:fill="EEEEEE"/>
        <w:spacing w:after="150"/>
        <w:rPr>
          <w:rStyle w:val="pln1"/>
          <w:lang w:val="en"/>
        </w:rPr>
      </w:pPr>
      <w:r>
        <w:rPr>
          <w:rStyle w:val="pln1"/>
          <w:lang w:val="en"/>
        </w:rPr>
        <w:t xml:space="preserve">    </w:t>
      </w:r>
      <w:proofErr w:type="spellStart"/>
      <w:proofErr w:type="gramStart"/>
      <w:r>
        <w:rPr>
          <w:rStyle w:val="pln1"/>
          <w:lang w:val="en"/>
        </w:rPr>
        <w:t>printf</w:t>
      </w:r>
      <w:proofErr w:type="spellEnd"/>
      <w:r>
        <w:rPr>
          <w:rStyle w:val="pun1"/>
          <w:lang w:val="en"/>
        </w:rPr>
        <w:t>(</w:t>
      </w:r>
      <w:proofErr w:type="gramEnd"/>
      <w:r>
        <w:rPr>
          <w:rStyle w:val="str1"/>
          <w:lang w:val="en"/>
        </w:rPr>
        <w:t>"Number = %d"</w:t>
      </w:r>
      <w:r>
        <w:rPr>
          <w:rStyle w:val="pun1"/>
          <w:lang w:val="en"/>
        </w:rPr>
        <w:t>,</w:t>
      </w:r>
      <w:r>
        <w:rPr>
          <w:rStyle w:val="pln1"/>
          <w:lang w:val="en"/>
        </w:rPr>
        <w:t xml:space="preserve"> </w:t>
      </w:r>
      <w:proofErr w:type="spellStart"/>
      <w:r>
        <w:rPr>
          <w:rStyle w:val="pln1"/>
          <w:lang w:val="en"/>
        </w:rPr>
        <w:t>testInteger</w:t>
      </w:r>
      <w:proofErr w:type="spellEnd"/>
      <w:r>
        <w:rPr>
          <w:rStyle w:val="pun1"/>
          <w:lang w:val="en"/>
        </w:rPr>
        <w:t>);</w:t>
      </w:r>
    </w:p>
    <w:p w:rsidR="009068CE" w:rsidRDefault="009068CE" w:rsidP="009068CE">
      <w:pPr>
        <w:pStyle w:val="HTMLPreformatted"/>
        <w:shd w:val="clear" w:color="auto" w:fill="EEEEEE"/>
        <w:spacing w:after="150"/>
        <w:rPr>
          <w:rStyle w:val="pln1"/>
          <w:lang w:val="en"/>
        </w:rPr>
      </w:pPr>
      <w:r>
        <w:rPr>
          <w:rStyle w:val="pln1"/>
          <w:lang w:val="en"/>
        </w:rPr>
        <w:t xml:space="preserve">    </w:t>
      </w:r>
      <w:proofErr w:type="gramStart"/>
      <w:r>
        <w:rPr>
          <w:rStyle w:val="kwd1"/>
          <w:lang w:val="en"/>
        </w:rPr>
        <w:t>return</w:t>
      </w:r>
      <w:proofErr w:type="gramEnd"/>
      <w:r>
        <w:rPr>
          <w:rStyle w:val="pln1"/>
          <w:lang w:val="en"/>
        </w:rPr>
        <w:t xml:space="preserve"> </w:t>
      </w:r>
      <w:r>
        <w:rPr>
          <w:rStyle w:val="lit1"/>
          <w:lang w:val="en"/>
        </w:rPr>
        <w:t>0</w:t>
      </w:r>
      <w:r>
        <w:rPr>
          <w:rStyle w:val="pun1"/>
          <w:lang w:val="en"/>
        </w:rPr>
        <w:t>;</w:t>
      </w:r>
    </w:p>
    <w:p w:rsidR="009068CE" w:rsidRDefault="009068CE" w:rsidP="009068CE">
      <w:pPr>
        <w:pStyle w:val="HTMLPreformatted"/>
        <w:shd w:val="clear" w:color="auto" w:fill="EEEEEE"/>
        <w:spacing w:after="150"/>
        <w:rPr>
          <w:color w:val="101820"/>
          <w:lang w:val="en"/>
        </w:rPr>
      </w:pPr>
      <w:r>
        <w:rPr>
          <w:rStyle w:val="pun1"/>
          <w:lang w:val="en"/>
        </w:rPr>
        <w:t>}</w:t>
      </w:r>
    </w:p>
    <w:p w:rsidR="009068CE" w:rsidRDefault="009068CE" w:rsidP="009068CE">
      <w:pPr>
        <w:pStyle w:val="NormalWeb"/>
        <w:spacing w:line="390" w:lineRule="atLeast"/>
        <w:rPr>
          <w:rFonts w:ascii="Verdana" w:hAnsi="Verdana" w:cs="Arial"/>
          <w:color w:val="101820"/>
          <w:sz w:val="23"/>
          <w:szCs w:val="23"/>
          <w:lang w:val="en"/>
        </w:rPr>
      </w:pPr>
      <w:r>
        <w:rPr>
          <w:rFonts w:ascii="Verdana" w:hAnsi="Verdana" w:cs="Arial"/>
          <w:b/>
          <w:bCs/>
          <w:color w:val="555555"/>
          <w:sz w:val="23"/>
          <w:szCs w:val="23"/>
          <w:lang w:val="en"/>
        </w:rPr>
        <w:t>Output</w:t>
      </w:r>
    </w:p>
    <w:p w:rsidR="009068CE" w:rsidRDefault="009068CE" w:rsidP="009068CE">
      <w:pPr>
        <w:pStyle w:val="HTMLPreformatted"/>
        <w:spacing w:line="390" w:lineRule="atLeast"/>
        <w:rPr>
          <w:color w:val="101820"/>
          <w:lang w:val="en"/>
        </w:rPr>
      </w:pPr>
      <w:r>
        <w:rPr>
          <w:color w:val="101820"/>
          <w:lang w:val="en"/>
        </w:rPr>
        <w:t>Number = 5</w:t>
      </w:r>
    </w:p>
    <w:p w:rsidR="009068CE" w:rsidRDefault="009068CE" w:rsidP="009068CE">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Inside the quotation of </w:t>
      </w:r>
      <w:proofErr w:type="spellStart"/>
      <w:proofErr w:type="gramStart"/>
      <w:r>
        <w:rPr>
          <w:rStyle w:val="HTMLCode"/>
          <w:rFonts w:eastAsiaTheme="majorEastAsia"/>
          <w:color w:val="101820"/>
          <w:lang w:val="en"/>
        </w:rPr>
        <w:t>printf</w:t>
      </w:r>
      <w:proofErr w:type="spellEnd"/>
      <w:r>
        <w:rPr>
          <w:rStyle w:val="HTMLCode"/>
          <w:rFonts w:eastAsiaTheme="majorEastAsia"/>
          <w:color w:val="101820"/>
          <w:lang w:val="en"/>
        </w:rPr>
        <w:t>(</w:t>
      </w:r>
      <w:proofErr w:type="gramEnd"/>
      <w:r>
        <w:rPr>
          <w:rStyle w:val="HTMLCode"/>
          <w:rFonts w:eastAsiaTheme="majorEastAsia"/>
          <w:color w:val="101820"/>
          <w:lang w:val="en"/>
        </w:rPr>
        <w:t>)</w:t>
      </w:r>
      <w:r>
        <w:rPr>
          <w:rFonts w:ascii="Verdana" w:hAnsi="Verdana" w:cs="Arial"/>
          <w:color w:val="101820"/>
          <w:sz w:val="23"/>
          <w:szCs w:val="23"/>
          <w:lang w:val="en"/>
        </w:rPr>
        <w:t xml:space="preserve"> function, there is a format string </w:t>
      </w:r>
      <w:r>
        <w:rPr>
          <w:rStyle w:val="HTMLCode"/>
          <w:rFonts w:eastAsiaTheme="majorEastAsia"/>
          <w:color w:val="101820"/>
          <w:lang w:val="en"/>
        </w:rPr>
        <w:t>"%d"</w:t>
      </w:r>
      <w:r>
        <w:rPr>
          <w:rFonts w:ascii="Verdana" w:hAnsi="Verdana" w:cs="Arial"/>
          <w:color w:val="101820"/>
          <w:sz w:val="23"/>
          <w:szCs w:val="23"/>
          <w:lang w:val="en"/>
        </w:rPr>
        <w:t xml:space="preserve"> (for integer). If the format string matches the argument (</w:t>
      </w:r>
      <w:proofErr w:type="spellStart"/>
      <w:r>
        <w:rPr>
          <w:rStyle w:val="HTMLVariable"/>
          <w:color w:val="101820"/>
          <w:lang w:val="en"/>
        </w:rPr>
        <w:t>testInteger</w:t>
      </w:r>
      <w:proofErr w:type="spellEnd"/>
      <w:r>
        <w:rPr>
          <w:rFonts w:ascii="Verdana" w:hAnsi="Verdana" w:cs="Arial"/>
          <w:color w:val="101820"/>
          <w:sz w:val="23"/>
          <w:szCs w:val="23"/>
          <w:lang w:val="en"/>
        </w:rPr>
        <w:t xml:space="preserve"> in this case), it is displayed on the screen.</w:t>
      </w:r>
    </w:p>
    <w:p w:rsidR="009068CE" w:rsidRDefault="009068CE" w:rsidP="009068CE">
      <w:pPr>
        <w:pStyle w:val="Heading2"/>
        <w:rPr>
          <w:rFonts w:ascii="Tahoma" w:hAnsi="Tahoma" w:cs="Tahoma"/>
          <w:color w:val="555555"/>
          <w:sz w:val="41"/>
          <w:szCs w:val="41"/>
          <w:lang w:val="en"/>
        </w:rPr>
      </w:pPr>
      <w:r>
        <w:rPr>
          <w:sz w:val="41"/>
          <w:szCs w:val="41"/>
          <w:lang w:val="en"/>
        </w:rPr>
        <w:t xml:space="preserve">Example #3: C Integer </w:t>
      </w:r>
      <w:proofErr w:type="spellStart"/>
      <w:r>
        <w:rPr>
          <w:sz w:val="41"/>
          <w:szCs w:val="41"/>
          <w:lang w:val="en"/>
        </w:rPr>
        <w:t>Input/Output</w:t>
      </w:r>
      <w:proofErr w:type="spellEnd"/>
    </w:p>
    <w:p w:rsidR="009068CE" w:rsidRDefault="009068CE" w:rsidP="009068CE">
      <w:pPr>
        <w:pStyle w:val="HTMLPreformatted"/>
        <w:shd w:val="clear" w:color="auto" w:fill="EEEEEE"/>
        <w:spacing w:after="150"/>
        <w:rPr>
          <w:rStyle w:val="pln1"/>
          <w:lang w:val="en"/>
        </w:rPr>
      </w:pPr>
      <w:r>
        <w:rPr>
          <w:rStyle w:val="com1"/>
          <w:lang w:val="en"/>
        </w:rPr>
        <w:t>#include</w:t>
      </w:r>
      <w:r>
        <w:rPr>
          <w:rStyle w:val="pln1"/>
          <w:lang w:val="en"/>
        </w:rPr>
        <w:t xml:space="preserve"> </w:t>
      </w:r>
      <w:r>
        <w:rPr>
          <w:rStyle w:val="str1"/>
          <w:lang w:val="en"/>
        </w:rPr>
        <w:t>&lt;</w:t>
      </w:r>
      <w:proofErr w:type="spellStart"/>
      <w:r>
        <w:rPr>
          <w:rStyle w:val="str1"/>
          <w:lang w:val="en"/>
        </w:rPr>
        <w:t>stdio.h</w:t>
      </w:r>
      <w:proofErr w:type="spellEnd"/>
      <w:r>
        <w:rPr>
          <w:rStyle w:val="str1"/>
          <w:lang w:val="en"/>
        </w:rPr>
        <w:t>&gt;</w:t>
      </w:r>
    </w:p>
    <w:p w:rsidR="009068CE" w:rsidRDefault="009068CE" w:rsidP="009068CE">
      <w:pPr>
        <w:pStyle w:val="HTMLPreformatted"/>
        <w:shd w:val="clear" w:color="auto" w:fill="EEEEEE"/>
        <w:spacing w:after="150"/>
        <w:rPr>
          <w:rStyle w:val="pln1"/>
          <w:lang w:val="en"/>
        </w:rPr>
      </w:pPr>
      <w:proofErr w:type="spellStart"/>
      <w:proofErr w:type="gramStart"/>
      <w:r>
        <w:rPr>
          <w:rStyle w:val="kwd1"/>
          <w:lang w:val="en"/>
        </w:rPr>
        <w:lastRenderedPageBreak/>
        <w:t>int</w:t>
      </w:r>
      <w:proofErr w:type="spellEnd"/>
      <w:proofErr w:type="gramEnd"/>
      <w:r>
        <w:rPr>
          <w:rStyle w:val="pln1"/>
          <w:lang w:val="en"/>
        </w:rPr>
        <w:t xml:space="preserve"> main</w:t>
      </w:r>
      <w:r>
        <w:rPr>
          <w:rStyle w:val="pun1"/>
          <w:lang w:val="en"/>
        </w:rPr>
        <w:t>()</w:t>
      </w:r>
    </w:p>
    <w:p w:rsidR="009068CE" w:rsidRDefault="009068CE" w:rsidP="009068CE">
      <w:pPr>
        <w:pStyle w:val="HTMLPreformatted"/>
        <w:shd w:val="clear" w:color="auto" w:fill="EEEEEE"/>
        <w:spacing w:after="150"/>
        <w:rPr>
          <w:rStyle w:val="pln1"/>
          <w:lang w:val="en"/>
        </w:rPr>
      </w:pPr>
      <w:r>
        <w:rPr>
          <w:rStyle w:val="pun1"/>
          <w:lang w:val="en"/>
        </w:rPr>
        <w:t>{</w:t>
      </w:r>
    </w:p>
    <w:p w:rsidR="009068CE" w:rsidRDefault="009068CE" w:rsidP="009068CE">
      <w:pPr>
        <w:pStyle w:val="HTMLPreformatted"/>
        <w:shd w:val="clear" w:color="auto" w:fill="EEEEEE"/>
        <w:spacing w:after="150"/>
        <w:rPr>
          <w:rStyle w:val="pln1"/>
          <w:lang w:val="en"/>
        </w:rPr>
      </w:pPr>
      <w:r>
        <w:rPr>
          <w:rStyle w:val="pln1"/>
          <w:lang w:val="en"/>
        </w:rPr>
        <w:t xml:space="preserve">    </w:t>
      </w:r>
      <w:proofErr w:type="spellStart"/>
      <w:proofErr w:type="gramStart"/>
      <w:r>
        <w:rPr>
          <w:rStyle w:val="kwd1"/>
          <w:lang w:val="en"/>
        </w:rPr>
        <w:t>int</w:t>
      </w:r>
      <w:proofErr w:type="spellEnd"/>
      <w:proofErr w:type="gramEnd"/>
      <w:r>
        <w:rPr>
          <w:rStyle w:val="pln1"/>
          <w:lang w:val="en"/>
        </w:rPr>
        <w:t xml:space="preserve"> </w:t>
      </w:r>
      <w:proofErr w:type="spellStart"/>
      <w:r>
        <w:rPr>
          <w:rStyle w:val="pln1"/>
          <w:lang w:val="en"/>
        </w:rPr>
        <w:t>testInteger</w:t>
      </w:r>
      <w:proofErr w:type="spellEnd"/>
      <w:r>
        <w:rPr>
          <w:rStyle w:val="pun1"/>
          <w:lang w:val="en"/>
        </w:rPr>
        <w:t>;</w:t>
      </w:r>
    </w:p>
    <w:p w:rsidR="009068CE" w:rsidRDefault="009068CE" w:rsidP="009068CE">
      <w:pPr>
        <w:pStyle w:val="HTMLPreformatted"/>
        <w:shd w:val="clear" w:color="auto" w:fill="EEEEEE"/>
        <w:spacing w:after="150"/>
        <w:rPr>
          <w:rStyle w:val="pln1"/>
          <w:lang w:val="en"/>
        </w:rPr>
      </w:pPr>
      <w:r>
        <w:rPr>
          <w:rStyle w:val="pln1"/>
          <w:lang w:val="en"/>
        </w:rPr>
        <w:t xml:space="preserve">    </w:t>
      </w:r>
      <w:proofErr w:type="spellStart"/>
      <w:proofErr w:type="gramStart"/>
      <w:r>
        <w:rPr>
          <w:rStyle w:val="pln1"/>
          <w:lang w:val="en"/>
        </w:rPr>
        <w:t>printf</w:t>
      </w:r>
      <w:proofErr w:type="spellEnd"/>
      <w:r>
        <w:rPr>
          <w:rStyle w:val="pun1"/>
          <w:lang w:val="en"/>
        </w:rPr>
        <w:t>(</w:t>
      </w:r>
      <w:proofErr w:type="gramEnd"/>
      <w:r>
        <w:rPr>
          <w:rStyle w:val="str1"/>
          <w:lang w:val="en"/>
        </w:rPr>
        <w:t>"Enter an integer: "</w:t>
      </w:r>
      <w:r>
        <w:rPr>
          <w:rStyle w:val="pun1"/>
          <w:lang w:val="en"/>
        </w:rPr>
        <w:t>);</w:t>
      </w:r>
    </w:p>
    <w:p w:rsidR="009068CE" w:rsidRDefault="009068CE" w:rsidP="009068CE">
      <w:pPr>
        <w:pStyle w:val="HTMLPreformatted"/>
        <w:shd w:val="clear" w:color="auto" w:fill="EEEEEE"/>
        <w:spacing w:after="150"/>
        <w:rPr>
          <w:rStyle w:val="pln1"/>
          <w:lang w:val="en"/>
        </w:rPr>
      </w:pPr>
      <w:r>
        <w:rPr>
          <w:rStyle w:val="pln1"/>
          <w:lang w:val="en"/>
        </w:rPr>
        <w:t xml:space="preserve">    </w:t>
      </w:r>
      <w:proofErr w:type="spellStart"/>
      <w:proofErr w:type="gramStart"/>
      <w:r>
        <w:rPr>
          <w:rStyle w:val="pln1"/>
          <w:lang w:val="en"/>
        </w:rPr>
        <w:t>scanf</w:t>
      </w:r>
      <w:proofErr w:type="spellEnd"/>
      <w:r>
        <w:rPr>
          <w:rStyle w:val="pun1"/>
          <w:lang w:val="en"/>
        </w:rPr>
        <w:t>(</w:t>
      </w:r>
      <w:proofErr w:type="gramEnd"/>
      <w:r>
        <w:rPr>
          <w:rStyle w:val="str1"/>
          <w:lang w:val="en"/>
        </w:rPr>
        <w:t>"%d"</w:t>
      </w:r>
      <w:r>
        <w:rPr>
          <w:rStyle w:val="pun1"/>
          <w:lang w:val="en"/>
        </w:rPr>
        <w:t>,&amp;</w:t>
      </w:r>
      <w:proofErr w:type="spellStart"/>
      <w:r>
        <w:rPr>
          <w:rStyle w:val="pln1"/>
          <w:lang w:val="en"/>
        </w:rPr>
        <w:t>testInteger</w:t>
      </w:r>
      <w:proofErr w:type="spellEnd"/>
      <w:r>
        <w:rPr>
          <w:rStyle w:val="pun1"/>
          <w:lang w:val="en"/>
        </w:rPr>
        <w:t>);</w:t>
      </w:r>
      <w:r>
        <w:rPr>
          <w:rStyle w:val="pln1"/>
          <w:lang w:val="en"/>
        </w:rPr>
        <w:t xml:space="preserve">  </w:t>
      </w:r>
    </w:p>
    <w:p w:rsidR="009068CE" w:rsidRDefault="009068CE" w:rsidP="009068CE">
      <w:pPr>
        <w:pStyle w:val="HTMLPreformatted"/>
        <w:shd w:val="clear" w:color="auto" w:fill="EEEEEE"/>
        <w:spacing w:after="150"/>
        <w:rPr>
          <w:rStyle w:val="pln1"/>
          <w:lang w:val="en"/>
        </w:rPr>
      </w:pPr>
      <w:r>
        <w:rPr>
          <w:rStyle w:val="pln1"/>
          <w:lang w:val="en"/>
        </w:rPr>
        <w:t xml:space="preserve">    </w:t>
      </w:r>
      <w:proofErr w:type="spellStart"/>
      <w:proofErr w:type="gramStart"/>
      <w:r>
        <w:rPr>
          <w:rStyle w:val="pln1"/>
          <w:lang w:val="en"/>
        </w:rPr>
        <w:t>printf</w:t>
      </w:r>
      <w:proofErr w:type="spellEnd"/>
      <w:r>
        <w:rPr>
          <w:rStyle w:val="pun1"/>
          <w:lang w:val="en"/>
        </w:rPr>
        <w:t>(</w:t>
      </w:r>
      <w:proofErr w:type="gramEnd"/>
      <w:r>
        <w:rPr>
          <w:rStyle w:val="str1"/>
          <w:lang w:val="en"/>
        </w:rPr>
        <w:t>"Number = %d"</w:t>
      </w:r>
      <w:r>
        <w:rPr>
          <w:rStyle w:val="pun1"/>
          <w:lang w:val="en"/>
        </w:rPr>
        <w:t>,</w:t>
      </w:r>
      <w:proofErr w:type="spellStart"/>
      <w:r>
        <w:rPr>
          <w:rStyle w:val="pln1"/>
          <w:lang w:val="en"/>
        </w:rPr>
        <w:t>testInteger</w:t>
      </w:r>
      <w:proofErr w:type="spellEnd"/>
      <w:r>
        <w:rPr>
          <w:rStyle w:val="pun1"/>
          <w:lang w:val="en"/>
        </w:rPr>
        <w:t>);</w:t>
      </w:r>
    </w:p>
    <w:p w:rsidR="009068CE" w:rsidRDefault="009068CE" w:rsidP="009068CE">
      <w:pPr>
        <w:pStyle w:val="HTMLPreformatted"/>
        <w:shd w:val="clear" w:color="auto" w:fill="EEEEEE"/>
        <w:spacing w:after="150"/>
        <w:rPr>
          <w:rStyle w:val="pln1"/>
          <w:lang w:val="en"/>
        </w:rPr>
      </w:pPr>
      <w:r>
        <w:rPr>
          <w:rStyle w:val="pln1"/>
          <w:lang w:val="en"/>
        </w:rPr>
        <w:t xml:space="preserve">    </w:t>
      </w:r>
      <w:proofErr w:type="gramStart"/>
      <w:r>
        <w:rPr>
          <w:rStyle w:val="kwd1"/>
          <w:lang w:val="en"/>
        </w:rPr>
        <w:t>return</w:t>
      </w:r>
      <w:proofErr w:type="gramEnd"/>
      <w:r>
        <w:rPr>
          <w:rStyle w:val="pln1"/>
          <w:lang w:val="en"/>
        </w:rPr>
        <w:t xml:space="preserve"> </w:t>
      </w:r>
      <w:r>
        <w:rPr>
          <w:rStyle w:val="lit1"/>
          <w:lang w:val="en"/>
        </w:rPr>
        <w:t>0</w:t>
      </w:r>
      <w:r>
        <w:rPr>
          <w:rStyle w:val="pun1"/>
          <w:lang w:val="en"/>
        </w:rPr>
        <w:t>;</w:t>
      </w:r>
    </w:p>
    <w:p w:rsidR="009068CE" w:rsidRDefault="009068CE" w:rsidP="009068CE">
      <w:pPr>
        <w:pStyle w:val="HTMLPreformatted"/>
        <w:shd w:val="clear" w:color="auto" w:fill="EEEEEE"/>
        <w:spacing w:after="150"/>
        <w:rPr>
          <w:color w:val="101820"/>
          <w:lang w:val="en"/>
        </w:rPr>
      </w:pPr>
      <w:r>
        <w:rPr>
          <w:rStyle w:val="pun1"/>
          <w:lang w:val="en"/>
        </w:rPr>
        <w:t>}</w:t>
      </w:r>
    </w:p>
    <w:p w:rsidR="009068CE" w:rsidRDefault="009068CE" w:rsidP="009068CE">
      <w:pPr>
        <w:pStyle w:val="NormalWeb"/>
        <w:spacing w:line="390" w:lineRule="atLeast"/>
        <w:rPr>
          <w:rFonts w:ascii="Verdana" w:hAnsi="Verdana" w:cs="Arial"/>
          <w:color w:val="101820"/>
          <w:sz w:val="23"/>
          <w:szCs w:val="23"/>
          <w:lang w:val="en"/>
        </w:rPr>
      </w:pPr>
      <w:r>
        <w:rPr>
          <w:rFonts w:ascii="Verdana" w:hAnsi="Verdana" w:cs="Arial"/>
          <w:b/>
          <w:bCs/>
          <w:color w:val="555555"/>
          <w:sz w:val="23"/>
          <w:szCs w:val="23"/>
          <w:lang w:val="en"/>
        </w:rPr>
        <w:t>Output</w:t>
      </w:r>
    </w:p>
    <w:p w:rsidR="009068CE" w:rsidRDefault="009068CE" w:rsidP="009068CE">
      <w:pPr>
        <w:pStyle w:val="HTMLPreformatted"/>
        <w:spacing w:line="390" w:lineRule="atLeast"/>
        <w:rPr>
          <w:color w:val="101820"/>
          <w:lang w:val="en"/>
        </w:rPr>
      </w:pPr>
      <w:r>
        <w:rPr>
          <w:color w:val="101820"/>
          <w:lang w:val="en"/>
        </w:rPr>
        <w:t>Enter an integer: 4</w:t>
      </w:r>
    </w:p>
    <w:p w:rsidR="009068CE" w:rsidRDefault="009068CE" w:rsidP="009068CE">
      <w:pPr>
        <w:pStyle w:val="HTMLPreformatted"/>
        <w:spacing w:line="390" w:lineRule="atLeast"/>
        <w:rPr>
          <w:color w:val="101820"/>
          <w:lang w:val="en"/>
        </w:rPr>
      </w:pPr>
      <w:r>
        <w:rPr>
          <w:color w:val="101820"/>
          <w:lang w:val="en"/>
        </w:rPr>
        <w:t>Number = 4</w:t>
      </w:r>
    </w:p>
    <w:p w:rsidR="009068CE" w:rsidRDefault="009068CE" w:rsidP="009068CE">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The </w:t>
      </w:r>
      <w:proofErr w:type="spellStart"/>
      <w:proofErr w:type="gramStart"/>
      <w:r>
        <w:rPr>
          <w:rStyle w:val="HTMLCode"/>
          <w:rFonts w:eastAsiaTheme="majorEastAsia"/>
          <w:color w:val="101820"/>
          <w:lang w:val="en"/>
        </w:rPr>
        <w:t>scanf</w:t>
      </w:r>
      <w:proofErr w:type="spellEnd"/>
      <w:r>
        <w:rPr>
          <w:rStyle w:val="HTMLCode"/>
          <w:rFonts w:eastAsiaTheme="majorEastAsia"/>
          <w:color w:val="101820"/>
          <w:lang w:val="en"/>
        </w:rPr>
        <w:t>(</w:t>
      </w:r>
      <w:proofErr w:type="gramEnd"/>
      <w:r>
        <w:rPr>
          <w:rStyle w:val="HTMLCode"/>
          <w:rFonts w:eastAsiaTheme="majorEastAsia"/>
          <w:color w:val="101820"/>
          <w:lang w:val="en"/>
        </w:rPr>
        <w:t>)</w:t>
      </w:r>
      <w:r>
        <w:rPr>
          <w:rFonts w:ascii="Verdana" w:hAnsi="Verdana" w:cs="Arial"/>
          <w:color w:val="101820"/>
          <w:sz w:val="23"/>
          <w:szCs w:val="23"/>
          <w:lang w:val="en"/>
        </w:rPr>
        <w:t xml:space="preserve"> function reads formatted input from the keyboard. When user enters an integer, it is stored in variable </w:t>
      </w:r>
      <w:proofErr w:type="spellStart"/>
      <w:r>
        <w:rPr>
          <w:rStyle w:val="HTMLVariable"/>
          <w:color w:val="101820"/>
          <w:lang w:val="en"/>
        </w:rPr>
        <w:t>testInteger</w:t>
      </w:r>
      <w:proofErr w:type="spellEnd"/>
      <w:r>
        <w:rPr>
          <w:rFonts w:ascii="Verdana" w:hAnsi="Verdana" w:cs="Arial"/>
          <w:color w:val="101820"/>
          <w:sz w:val="23"/>
          <w:szCs w:val="23"/>
          <w:lang w:val="en"/>
        </w:rPr>
        <w:t>.</w:t>
      </w:r>
    </w:p>
    <w:p w:rsidR="009068CE" w:rsidRDefault="009068CE" w:rsidP="009068CE">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Note the </w:t>
      </w:r>
      <w:r>
        <w:rPr>
          <w:rStyle w:val="HTMLCode"/>
          <w:rFonts w:eastAsiaTheme="majorEastAsia"/>
          <w:color w:val="101820"/>
          <w:lang w:val="en"/>
        </w:rPr>
        <w:t>'&amp;'</w:t>
      </w:r>
      <w:r>
        <w:rPr>
          <w:rFonts w:ascii="Verdana" w:hAnsi="Verdana" w:cs="Arial"/>
          <w:color w:val="101820"/>
          <w:sz w:val="23"/>
          <w:szCs w:val="23"/>
          <w:lang w:val="en"/>
        </w:rPr>
        <w:t xml:space="preserve"> sign before </w:t>
      </w:r>
      <w:proofErr w:type="spellStart"/>
      <w:r>
        <w:rPr>
          <w:rStyle w:val="HTMLVariable"/>
          <w:color w:val="101820"/>
          <w:lang w:val="en"/>
        </w:rPr>
        <w:t>testInteger</w:t>
      </w:r>
      <w:proofErr w:type="spellEnd"/>
      <w:r>
        <w:rPr>
          <w:rFonts w:ascii="Verdana" w:hAnsi="Verdana" w:cs="Arial"/>
          <w:color w:val="101820"/>
          <w:sz w:val="23"/>
          <w:szCs w:val="23"/>
          <w:lang w:val="en"/>
        </w:rPr>
        <w:t xml:space="preserve">; </w:t>
      </w:r>
      <w:r>
        <w:rPr>
          <w:rStyle w:val="HTMLVariable"/>
          <w:color w:val="101820"/>
          <w:lang w:val="en"/>
        </w:rPr>
        <w:t>&amp;</w:t>
      </w:r>
      <w:proofErr w:type="spellStart"/>
      <w:r>
        <w:rPr>
          <w:rStyle w:val="HTMLVariable"/>
          <w:color w:val="101820"/>
          <w:lang w:val="en"/>
        </w:rPr>
        <w:t>testInteger</w:t>
      </w:r>
      <w:proofErr w:type="spellEnd"/>
      <w:r>
        <w:rPr>
          <w:rFonts w:ascii="Verdana" w:hAnsi="Verdana" w:cs="Arial"/>
          <w:color w:val="101820"/>
          <w:sz w:val="23"/>
          <w:szCs w:val="23"/>
          <w:lang w:val="en"/>
        </w:rPr>
        <w:t xml:space="preserve"> gets the address of </w:t>
      </w:r>
      <w:proofErr w:type="spellStart"/>
      <w:r>
        <w:rPr>
          <w:rStyle w:val="HTMLVariable"/>
          <w:color w:val="101820"/>
          <w:lang w:val="en"/>
        </w:rPr>
        <w:t>testInteger</w:t>
      </w:r>
      <w:proofErr w:type="spellEnd"/>
      <w:r>
        <w:rPr>
          <w:rFonts w:ascii="Verdana" w:hAnsi="Verdana" w:cs="Arial"/>
          <w:color w:val="101820"/>
          <w:sz w:val="23"/>
          <w:szCs w:val="23"/>
          <w:lang w:val="en"/>
        </w:rPr>
        <w:t xml:space="preserve"> and the value is stored in that address.</w:t>
      </w:r>
    </w:p>
    <w:p w:rsidR="009068CE" w:rsidRDefault="009068CE" w:rsidP="009068CE">
      <w:pPr>
        <w:pStyle w:val="Heading2"/>
        <w:rPr>
          <w:rFonts w:ascii="Tahoma" w:hAnsi="Tahoma" w:cs="Tahoma"/>
          <w:color w:val="555555"/>
          <w:sz w:val="41"/>
          <w:szCs w:val="41"/>
          <w:lang w:val="en"/>
        </w:rPr>
      </w:pPr>
      <w:r>
        <w:rPr>
          <w:sz w:val="41"/>
          <w:szCs w:val="41"/>
          <w:lang w:val="en"/>
        </w:rPr>
        <w:t xml:space="preserve">Example #3: C Floats </w:t>
      </w:r>
      <w:proofErr w:type="spellStart"/>
      <w:r>
        <w:rPr>
          <w:sz w:val="41"/>
          <w:szCs w:val="41"/>
          <w:lang w:val="en"/>
        </w:rPr>
        <w:t>Input/Output</w:t>
      </w:r>
      <w:proofErr w:type="spellEnd"/>
    </w:p>
    <w:p w:rsidR="009068CE" w:rsidRDefault="009068CE" w:rsidP="009068CE">
      <w:pPr>
        <w:pStyle w:val="HTMLPreformatted"/>
        <w:shd w:val="clear" w:color="auto" w:fill="EEEEEE"/>
        <w:spacing w:after="150"/>
        <w:rPr>
          <w:rStyle w:val="pln1"/>
          <w:lang w:val="en"/>
        </w:rPr>
      </w:pPr>
      <w:r>
        <w:rPr>
          <w:rStyle w:val="com1"/>
          <w:lang w:val="en"/>
        </w:rPr>
        <w:t>#include</w:t>
      </w:r>
      <w:r>
        <w:rPr>
          <w:rStyle w:val="pln1"/>
          <w:lang w:val="en"/>
        </w:rPr>
        <w:t xml:space="preserve"> </w:t>
      </w:r>
      <w:r>
        <w:rPr>
          <w:rStyle w:val="str1"/>
          <w:lang w:val="en"/>
        </w:rPr>
        <w:t>&lt;</w:t>
      </w:r>
      <w:proofErr w:type="spellStart"/>
      <w:r>
        <w:rPr>
          <w:rStyle w:val="str1"/>
          <w:lang w:val="en"/>
        </w:rPr>
        <w:t>stdio.h</w:t>
      </w:r>
      <w:proofErr w:type="spellEnd"/>
      <w:r>
        <w:rPr>
          <w:rStyle w:val="str1"/>
          <w:lang w:val="en"/>
        </w:rPr>
        <w:t>&gt;</w:t>
      </w:r>
    </w:p>
    <w:p w:rsidR="009068CE" w:rsidRDefault="009068CE" w:rsidP="009068CE">
      <w:pPr>
        <w:pStyle w:val="HTMLPreformatted"/>
        <w:shd w:val="clear" w:color="auto" w:fill="EEEEEE"/>
        <w:spacing w:after="150"/>
        <w:rPr>
          <w:rStyle w:val="pln1"/>
          <w:lang w:val="en"/>
        </w:rPr>
      </w:pPr>
      <w:proofErr w:type="spellStart"/>
      <w:proofErr w:type="gramStart"/>
      <w:r>
        <w:rPr>
          <w:rStyle w:val="kwd1"/>
          <w:lang w:val="en"/>
        </w:rPr>
        <w:t>int</w:t>
      </w:r>
      <w:proofErr w:type="spellEnd"/>
      <w:proofErr w:type="gramEnd"/>
      <w:r>
        <w:rPr>
          <w:rStyle w:val="pln1"/>
          <w:lang w:val="en"/>
        </w:rPr>
        <w:t xml:space="preserve"> main</w:t>
      </w:r>
      <w:r>
        <w:rPr>
          <w:rStyle w:val="pun1"/>
          <w:lang w:val="en"/>
        </w:rPr>
        <w:t>()</w:t>
      </w:r>
    </w:p>
    <w:p w:rsidR="009068CE" w:rsidRDefault="009068CE" w:rsidP="009068CE">
      <w:pPr>
        <w:pStyle w:val="HTMLPreformatted"/>
        <w:shd w:val="clear" w:color="auto" w:fill="EEEEEE"/>
        <w:spacing w:after="150"/>
        <w:rPr>
          <w:rStyle w:val="pln1"/>
          <w:lang w:val="en"/>
        </w:rPr>
      </w:pPr>
      <w:r>
        <w:rPr>
          <w:rStyle w:val="pun1"/>
          <w:lang w:val="en"/>
        </w:rPr>
        <w:t>{</w:t>
      </w:r>
    </w:p>
    <w:p w:rsidR="009068CE" w:rsidRDefault="009068CE" w:rsidP="009068CE">
      <w:pPr>
        <w:pStyle w:val="HTMLPreformatted"/>
        <w:shd w:val="clear" w:color="auto" w:fill="EEEEEE"/>
        <w:spacing w:after="150"/>
        <w:rPr>
          <w:rStyle w:val="pln1"/>
          <w:lang w:val="en"/>
        </w:rPr>
      </w:pPr>
      <w:r>
        <w:rPr>
          <w:rStyle w:val="pln1"/>
          <w:lang w:val="en"/>
        </w:rPr>
        <w:t xml:space="preserve">    </w:t>
      </w:r>
      <w:proofErr w:type="gramStart"/>
      <w:r>
        <w:rPr>
          <w:rStyle w:val="kwd1"/>
          <w:lang w:val="en"/>
        </w:rPr>
        <w:t>float</w:t>
      </w:r>
      <w:proofErr w:type="gramEnd"/>
      <w:r>
        <w:rPr>
          <w:rStyle w:val="pln1"/>
          <w:lang w:val="en"/>
        </w:rPr>
        <w:t xml:space="preserve"> f</w:t>
      </w:r>
      <w:r>
        <w:rPr>
          <w:rStyle w:val="pun1"/>
          <w:lang w:val="en"/>
        </w:rPr>
        <w:t>;</w:t>
      </w:r>
    </w:p>
    <w:p w:rsidR="009068CE" w:rsidRDefault="009068CE" w:rsidP="009068CE">
      <w:pPr>
        <w:pStyle w:val="HTMLPreformatted"/>
        <w:shd w:val="clear" w:color="auto" w:fill="EEEEEE"/>
        <w:spacing w:after="150"/>
        <w:rPr>
          <w:rStyle w:val="pln1"/>
          <w:lang w:val="en"/>
        </w:rPr>
      </w:pPr>
      <w:r>
        <w:rPr>
          <w:rStyle w:val="pln1"/>
          <w:lang w:val="en"/>
        </w:rPr>
        <w:t xml:space="preserve">    </w:t>
      </w:r>
      <w:proofErr w:type="spellStart"/>
      <w:proofErr w:type="gramStart"/>
      <w:r>
        <w:rPr>
          <w:rStyle w:val="pln1"/>
          <w:lang w:val="en"/>
        </w:rPr>
        <w:t>printf</w:t>
      </w:r>
      <w:proofErr w:type="spellEnd"/>
      <w:r>
        <w:rPr>
          <w:rStyle w:val="pun1"/>
          <w:lang w:val="en"/>
        </w:rPr>
        <w:t>(</w:t>
      </w:r>
      <w:proofErr w:type="gramEnd"/>
      <w:r>
        <w:rPr>
          <w:rStyle w:val="str1"/>
          <w:lang w:val="en"/>
        </w:rPr>
        <w:t>"Enter a number: "</w:t>
      </w:r>
      <w:r>
        <w:rPr>
          <w:rStyle w:val="pun1"/>
          <w:lang w:val="en"/>
        </w:rPr>
        <w:t>);</w:t>
      </w:r>
    </w:p>
    <w:p w:rsidR="009068CE" w:rsidRDefault="009068CE" w:rsidP="009068CE">
      <w:pPr>
        <w:pStyle w:val="HTMLPreformatted"/>
        <w:shd w:val="clear" w:color="auto" w:fill="EEEEEE"/>
        <w:spacing w:after="150"/>
        <w:rPr>
          <w:rStyle w:val="pln1"/>
          <w:lang w:val="en"/>
        </w:rPr>
      </w:pPr>
      <w:r>
        <w:rPr>
          <w:rStyle w:val="com1"/>
          <w:lang w:val="en"/>
        </w:rPr>
        <w:t>// %f format string is used in case of floats</w:t>
      </w:r>
    </w:p>
    <w:p w:rsidR="009068CE" w:rsidRDefault="009068CE" w:rsidP="009068CE">
      <w:pPr>
        <w:pStyle w:val="HTMLPreformatted"/>
        <w:shd w:val="clear" w:color="auto" w:fill="EEEEEE"/>
        <w:spacing w:after="150"/>
        <w:rPr>
          <w:rStyle w:val="pln1"/>
          <w:lang w:val="en"/>
        </w:rPr>
      </w:pPr>
      <w:r>
        <w:rPr>
          <w:rStyle w:val="pln1"/>
          <w:lang w:val="en"/>
        </w:rPr>
        <w:lastRenderedPageBreak/>
        <w:t xml:space="preserve">    </w:t>
      </w:r>
      <w:proofErr w:type="spellStart"/>
      <w:proofErr w:type="gramStart"/>
      <w:r>
        <w:rPr>
          <w:rStyle w:val="pln1"/>
          <w:lang w:val="en"/>
        </w:rPr>
        <w:t>scanf</w:t>
      </w:r>
      <w:proofErr w:type="spellEnd"/>
      <w:r>
        <w:rPr>
          <w:rStyle w:val="pun1"/>
          <w:lang w:val="en"/>
        </w:rPr>
        <w:t>(</w:t>
      </w:r>
      <w:proofErr w:type="gramEnd"/>
      <w:r>
        <w:rPr>
          <w:rStyle w:val="str1"/>
          <w:lang w:val="en"/>
        </w:rPr>
        <w:t>"%</w:t>
      </w:r>
      <w:proofErr w:type="spellStart"/>
      <w:r>
        <w:rPr>
          <w:rStyle w:val="str1"/>
          <w:lang w:val="en"/>
        </w:rPr>
        <w:t>f"</w:t>
      </w:r>
      <w:r>
        <w:rPr>
          <w:rStyle w:val="pun1"/>
          <w:lang w:val="en"/>
        </w:rPr>
        <w:t>,&amp;</w:t>
      </w:r>
      <w:r>
        <w:rPr>
          <w:rStyle w:val="pln1"/>
          <w:lang w:val="en"/>
        </w:rPr>
        <w:t>f</w:t>
      </w:r>
      <w:proofErr w:type="spellEnd"/>
      <w:r>
        <w:rPr>
          <w:rStyle w:val="pun1"/>
          <w:lang w:val="en"/>
        </w:rPr>
        <w:t>);</w:t>
      </w:r>
    </w:p>
    <w:p w:rsidR="009068CE" w:rsidRDefault="009068CE" w:rsidP="009068CE">
      <w:pPr>
        <w:pStyle w:val="HTMLPreformatted"/>
        <w:shd w:val="clear" w:color="auto" w:fill="EEEEEE"/>
        <w:spacing w:after="150"/>
        <w:rPr>
          <w:rStyle w:val="pln1"/>
          <w:lang w:val="en"/>
        </w:rPr>
      </w:pPr>
      <w:r>
        <w:rPr>
          <w:rStyle w:val="pln1"/>
          <w:lang w:val="en"/>
        </w:rPr>
        <w:t xml:space="preserve">    </w:t>
      </w:r>
      <w:proofErr w:type="spellStart"/>
      <w:proofErr w:type="gramStart"/>
      <w:r>
        <w:rPr>
          <w:rStyle w:val="pln1"/>
          <w:lang w:val="en"/>
        </w:rPr>
        <w:t>printf</w:t>
      </w:r>
      <w:proofErr w:type="spellEnd"/>
      <w:r>
        <w:rPr>
          <w:rStyle w:val="pun1"/>
          <w:lang w:val="en"/>
        </w:rPr>
        <w:t>(</w:t>
      </w:r>
      <w:proofErr w:type="gramEnd"/>
      <w:r>
        <w:rPr>
          <w:rStyle w:val="str1"/>
          <w:lang w:val="en"/>
        </w:rPr>
        <w:t>"Value = %f"</w:t>
      </w:r>
      <w:r>
        <w:rPr>
          <w:rStyle w:val="pun1"/>
          <w:lang w:val="en"/>
        </w:rPr>
        <w:t>,</w:t>
      </w:r>
      <w:r>
        <w:rPr>
          <w:rStyle w:val="pln1"/>
          <w:lang w:val="en"/>
        </w:rPr>
        <w:t xml:space="preserve"> f</w:t>
      </w:r>
      <w:r>
        <w:rPr>
          <w:rStyle w:val="pun1"/>
          <w:lang w:val="en"/>
        </w:rPr>
        <w:t>);</w:t>
      </w:r>
    </w:p>
    <w:p w:rsidR="009068CE" w:rsidRDefault="009068CE" w:rsidP="009068CE">
      <w:pPr>
        <w:pStyle w:val="HTMLPreformatted"/>
        <w:shd w:val="clear" w:color="auto" w:fill="EEEEEE"/>
        <w:spacing w:after="150"/>
        <w:rPr>
          <w:rStyle w:val="pln1"/>
          <w:lang w:val="en"/>
        </w:rPr>
      </w:pPr>
      <w:r>
        <w:rPr>
          <w:rStyle w:val="pln1"/>
          <w:lang w:val="en"/>
        </w:rPr>
        <w:t xml:space="preserve">    </w:t>
      </w:r>
      <w:proofErr w:type="gramStart"/>
      <w:r>
        <w:rPr>
          <w:rStyle w:val="kwd1"/>
          <w:lang w:val="en"/>
        </w:rPr>
        <w:t>return</w:t>
      </w:r>
      <w:proofErr w:type="gramEnd"/>
      <w:r>
        <w:rPr>
          <w:rStyle w:val="pln1"/>
          <w:lang w:val="en"/>
        </w:rPr>
        <w:t xml:space="preserve"> </w:t>
      </w:r>
      <w:r>
        <w:rPr>
          <w:rStyle w:val="lit1"/>
          <w:lang w:val="en"/>
        </w:rPr>
        <w:t>0</w:t>
      </w:r>
      <w:r>
        <w:rPr>
          <w:rStyle w:val="pun1"/>
          <w:lang w:val="en"/>
        </w:rPr>
        <w:t>;</w:t>
      </w:r>
    </w:p>
    <w:p w:rsidR="009068CE" w:rsidRDefault="009068CE" w:rsidP="009068CE">
      <w:pPr>
        <w:pStyle w:val="HTMLPreformatted"/>
        <w:shd w:val="clear" w:color="auto" w:fill="EEEEEE"/>
        <w:spacing w:after="150"/>
        <w:rPr>
          <w:color w:val="101820"/>
          <w:lang w:val="en"/>
        </w:rPr>
      </w:pPr>
      <w:r>
        <w:rPr>
          <w:rStyle w:val="pun1"/>
          <w:lang w:val="en"/>
        </w:rPr>
        <w:t>}</w:t>
      </w:r>
    </w:p>
    <w:p w:rsidR="009068CE" w:rsidRDefault="009068CE" w:rsidP="003F379C">
      <w:pPr>
        <w:spacing w:line="390" w:lineRule="atLeast"/>
        <w:rPr>
          <w:rFonts w:ascii="Verdana" w:hAnsi="Verdana" w:cs="Arial"/>
          <w:color w:val="101820"/>
          <w:sz w:val="23"/>
          <w:szCs w:val="23"/>
          <w:lang w:val="en"/>
        </w:rPr>
      </w:pPr>
      <w:ins w:id="7" w:author="Unknown">
        <w:r>
          <w:rPr>
            <w:rFonts w:ascii="Verdana" w:hAnsi="Verdana" w:cs="Arial"/>
            <w:color w:val="101820"/>
            <w:sz w:val="23"/>
            <w:szCs w:val="23"/>
            <w:lang w:val="en"/>
          </w:rPr>
          <w:t xml:space="preserve">&lt;=""&gt; </w:t>
        </w:r>
      </w:ins>
    </w:p>
    <w:p w:rsidR="009068CE" w:rsidRDefault="009068CE" w:rsidP="009068CE">
      <w:pPr>
        <w:pStyle w:val="NormalWeb"/>
        <w:spacing w:line="390" w:lineRule="atLeast"/>
        <w:rPr>
          <w:rFonts w:ascii="Verdana" w:hAnsi="Verdana" w:cs="Arial"/>
          <w:color w:val="101820"/>
          <w:sz w:val="23"/>
          <w:szCs w:val="23"/>
          <w:lang w:val="en"/>
        </w:rPr>
      </w:pPr>
      <w:r>
        <w:rPr>
          <w:rFonts w:ascii="Verdana" w:hAnsi="Verdana" w:cs="Arial"/>
          <w:b/>
          <w:bCs/>
          <w:color w:val="555555"/>
          <w:sz w:val="23"/>
          <w:szCs w:val="23"/>
          <w:lang w:val="en"/>
        </w:rPr>
        <w:t>Output</w:t>
      </w:r>
    </w:p>
    <w:p w:rsidR="009068CE" w:rsidRDefault="009068CE" w:rsidP="009068CE">
      <w:pPr>
        <w:pStyle w:val="HTMLPreformatted"/>
        <w:spacing w:line="390" w:lineRule="atLeast"/>
        <w:rPr>
          <w:color w:val="101820"/>
          <w:lang w:val="en"/>
        </w:rPr>
      </w:pPr>
      <w:r>
        <w:rPr>
          <w:color w:val="101820"/>
          <w:lang w:val="en"/>
        </w:rPr>
        <w:t>Enter a number: 23.45</w:t>
      </w:r>
    </w:p>
    <w:p w:rsidR="009068CE" w:rsidRDefault="009068CE" w:rsidP="009068CE">
      <w:pPr>
        <w:pStyle w:val="HTMLPreformatted"/>
        <w:spacing w:line="390" w:lineRule="atLeast"/>
        <w:rPr>
          <w:color w:val="101820"/>
          <w:lang w:val="en"/>
        </w:rPr>
      </w:pPr>
      <w:r>
        <w:rPr>
          <w:color w:val="101820"/>
          <w:lang w:val="en"/>
        </w:rPr>
        <w:t>Value = 23.450000</w:t>
      </w:r>
    </w:p>
    <w:p w:rsidR="009068CE" w:rsidRDefault="009068CE" w:rsidP="009068CE">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The format string "%f" is used to read and display formatted in case of floats.</w:t>
      </w:r>
    </w:p>
    <w:p w:rsidR="009068CE" w:rsidRDefault="009068CE" w:rsidP="009068CE">
      <w:pPr>
        <w:pStyle w:val="Heading2"/>
        <w:rPr>
          <w:rFonts w:ascii="Tahoma" w:hAnsi="Tahoma" w:cs="Tahoma"/>
          <w:color w:val="555555"/>
          <w:sz w:val="41"/>
          <w:szCs w:val="41"/>
          <w:lang w:val="en"/>
        </w:rPr>
      </w:pPr>
      <w:r>
        <w:rPr>
          <w:sz w:val="41"/>
          <w:szCs w:val="41"/>
          <w:lang w:val="en"/>
        </w:rPr>
        <w:t>Example #4: C Character I/O</w:t>
      </w:r>
    </w:p>
    <w:p w:rsidR="009068CE" w:rsidRDefault="009068CE" w:rsidP="009068CE">
      <w:pPr>
        <w:pStyle w:val="HTMLPreformatted"/>
        <w:shd w:val="clear" w:color="auto" w:fill="EEEEEE"/>
        <w:spacing w:after="150"/>
        <w:rPr>
          <w:rStyle w:val="pln2"/>
          <w:lang w:val="en"/>
        </w:rPr>
      </w:pPr>
      <w:r>
        <w:rPr>
          <w:rStyle w:val="com2"/>
          <w:lang w:val="en"/>
        </w:rPr>
        <w:t>#include</w:t>
      </w:r>
      <w:r>
        <w:rPr>
          <w:rStyle w:val="pln2"/>
          <w:lang w:val="en"/>
        </w:rPr>
        <w:t xml:space="preserve"> </w:t>
      </w:r>
      <w:r>
        <w:rPr>
          <w:rStyle w:val="str2"/>
          <w:lang w:val="en"/>
        </w:rPr>
        <w:t>&lt;</w:t>
      </w:r>
      <w:proofErr w:type="spellStart"/>
      <w:r>
        <w:rPr>
          <w:rStyle w:val="str2"/>
          <w:lang w:val="en"/>
        </w:rPr>
        <w:t>stdio.h</w:t>
      </w:r>
      <w:proofErr w:type="spellEnd"/>
      <w:r>
        <w:rPr>
          <w:rStyle w:val="str2"/>
          <w:lang w:val="en"/>
        </w:rPr>
        <w:t>&gt;</w:t>
      </w:r>
    </w:p>
    <w:p w:rsidR="009068CE" w:rsidRDefault="009068CE" w:rsidP="009068CE">
      <w:pPr>
        <w:pStyle w:val="HTMLPreformatted"/>
        <w:shd w:val="clear" w:color="auto" w:fill="EEEEEE"/>
        <w:spacing w:after="150"/>
        <w:rPr>
          <w:rStyle w:val="pln2"/>
          <w:lang w:val="en"/>
        </w:rPr>
      </w:pPr>
      <w:proofErr w:type="spellStart"/>
      <w:proofErr w:type="gramStart"/>
      <w:r>
        <w:rPr>
          <w:rStyle w:val="kwd2"/>
          <w:lang w:val="en"/>
        </w:rPr>
        <w:t>int</w:t>
      </w:r>
      <w:proofErr w:type="spellEnd"/>
      <w:proofErr w:type="gramEnd"/>
      <w:r>
        <w:rPr>
          <w:rStyle w:val="pln2"/>
          <w:lang w:val="en"/>
        </w:rPr>
        <w:t xml:space="preserve"> main</w:t>
      </w:r>
      <w:r>
        <w:rPr>
          <w:rStyle w:val="pun2"/>
          <w:lang w:val="en"/>
        </w:rPr>
        <w:t>()</w:t>
      </w:r>
    </w:p>
    <w:p w:rsidR="009068CE" w:rsidRDefault="009068CE" w:rsidP="009068CE">
      <w:pPr>
        <w:pStyle w:val="HTMLPreformatted"/>
        <w:shd w:val="clear" w:color="auto" w:fill="EEEEEE"/>
        <w:spacing w:after="150"/>
        <w:rPr>
          <w:rStyle w:val="pln2"/>
          <w:lang w:val="en"/>
        </w:rPr>
      </w:pPr>
      <w:r>
        <w:rPr>
          <w:rStyle w:val="pun2"/>
          <w:lang w:val="en"/>
        </w:rPr>
        <w:t>{</w:t>
      </w:r>
    </w:p>
    <w:p w:rsidR="009068CE" w:rsidRDefault="009068CE" w:rsidP="009068CE">
      <w:pPr>
        <w:pStyle w:val="HTMLPreformatted"/>
        <w:shd w:val="clear" w:color="auto" w:fill="EEEEEE"/>
        <w:spacing w:after="150"/>
        <w:rPr>
          <w:rStyle w:val="pln2"/>
          <w:lang w:val="en"/>
        </w:rPr>
      </w:pPr>
      <w:r>
        <w:rPr>
          <w:rStyle w:val="pln2"/>
          <w:lang w:val="en"/>
        </w:rPr>
        <w:t xml:space="preserve">    </w:t>
      </w:r>
      <w:proofErr w:type="gramStart"/>
      <w:r>
        <w:rPr>
          <w:rStyle w:val="kwd2"/>
          <w:lang w:val="en"/>
        </w:rPr>
        <w:t>char</w:t>
      </w:r>
      <w:proofErr w:type="gramEnd"/>
      <w:r>
        <w:rPr>
          <w:rStyle w:val="pln2"/>
          <w:lang w:val="en"/>
        </w:rPr>
        <w:t xml:space="preserve"> </w:t>
      </w:r>
      <w:proofErr w:type="spellStart"/>
      <w:r>
        <w:rPr>
          <w:rStyle w:val="pln2"/>
          <w:lang w:val="en"/>
        </w:rPr>
        <w:t>chr</w:t>
      </w:r>
      <w:proofErr w:type="spellEnd"/>
      <w:r>
        <w:rPr>
          <w:rStyle w:val="pun2"/>
          <w:lang w:val="en"/>
        </w:rPr>
        <w:t>;</w:t>
      </w:r>
    </w:p>
    <w:p w:rsidR="009068CE" w:rsidRDefault="009068CE" w:rsidP="009068CE">
      <w:pPr>
        <w:pStyle w:val="HTMLPreformatted"/>
        <w:shd w:val="clear" w:color="auto" w:fill="EEEEEE"/>
        <w:spacing w:after="150"/>
        <w:rPr>
          <w:rStyle w:val="pln2"/>
          <w:lang w:val="en"/>
        </w:rPr>
      </w:pPr>
      <w:r>
        <w:rPr>
          <w:rStyle w:val="pln2"/>
          <w:lang w:val="en"/>
        </w:rPr>
        <w:t xml:space="preserve">    </w:t>
      </w:r>
      <w:proofErr w:type="spellStart"/>
      <w:proofErr w:type="gramStart"/>
      <w:r>
        <w:rPr>
          <w:rStyle w:val="pln2"/>
          <w:lang w:val="en"/>
        </w:rPr>
        <w:t>printf</w:t>
      </w:r>
      <w:proofErr w:type="spellEnd"/>
      <w:r>
        <w:rPr>
          <w:rStyle w:val="pun2"/>
          <w:lang w:val="en"/>
        </w:rPr>
        <w:t>(</w:t>
      </w:r>
      <w:proofErr w:type="gramEnd"/>
      <w:r>
        <w:rPr>
          <w:rStyle w:val="str2"/>
          <w:lang w:val="en"/>
        </w:rPr>
        <w:t>"Enter a character: "</w:t>
      </w:r>
      <w:r>
        <w:rPr>
          <w:rStyle w:val="pun2"/>
          <w:lang w:val="en"/>
        </w:rPr>
        <w:t>);</w:t>
      </w:r>
    </w:p>
    <w:p w:rsidR="009068CE" w:rsidRDefault="009068CE" w:rsidP="009068CE">
      <w:pPr>
        <w:pStyle w:val="HTMLPreformatted"/>
        <w:shd w:val="clear" w:color="auto" w:fill="EEEEEE"/>
        <w:spacing w:after="150"/>
        <w:rPr>
          <w:rStyle w:val="pln2"/>
          <w:lang w:val="en"/>
        </w:rPr>
      </w:pPr>
      <w:r>
        <w:rPr>
          <w:rStyle w:val="pln2"/>
          <w:lang w:val="en"/>
        </w:rPr>
        <w:t xml:space="preserve">    </w:t>
      </w:r>
      <w:proofErr w:type="spellStart"/>
      <w:proofErr w:type="gramStart"/>
      <w:r>
        <w:rPr>
          <w:rStyle w:val="pln2"/>
          <w:lang w:val="en"/>
        </w:rPr>
        <w:t>scanf</w:t>
      </w:r>
      <w:proofErr w:type="spellEnd"/>
      <w:r>
        <w:rPr>
          <w:rStyle w:val="pun2"/>
          <w:lang w:val="en"/>
        </w:rPr>
        <w:t>(</w:t>
      </w:r>
      <w:proofErr w:type="gramEnd"/>
      <w:r>
        <w:rPr>
          <w:rStyle w:val="str2"/>
          <w:lang w:val="en"/>
        </w:rPr>
        <w:t>"%c"</w:t>
      </w:r>
      <w:r>
        <w:rPr>
          <w:rStyle w:val="pun2"/>
          <w:lang w:val="en"/>
        </w:rPr>
        <w:t>,&amp;</w:t>
      </w:r>
      <w:proofErr w:type="spellStart"/>
      <w:r>
        <w:rPr>
          <w:rStyle w:val="pln2"/>
          <w:lang w:val="en"/>
        </w:rPr>
        <w:t>chr</w:t>
      </w:r>
      <w:proofErr w:type="spellEnd"/>
      <w:r>
        <w:rPr>
          <w:rStyle w:val="pun2"/>
          <w:lang w:val="en"/>
        </w:rPr>
        <w:t>);</w:t>
      </w:r>
      <w:r>
        <w:rPr>
          <w:rStyle w:val="pln2"/>
          <w:lang w:val="en"/>
        </w:rPr>
        <w:t xml:space="preserve">     </w:t>
      </w:r>
    </w:p>
    <w:p w:rsidR="009068CE" w:rsidRDefault="009068CE" w:rsidP="009068CE">
      <w:pPr>
        <w:pStyle w:val="HTMLPreformatted"/>
        <w:shd w:val="clear" w:color="auto" w:fill="EEEEEE"/>
        <w:spacing w:after="150"/>
        <w:rPr>
          <w:rStyle w:val="pln2"/>
          <w:lang w:val="en"/>
        </w:rPr>
      </w:pPr>
      <w:r>
        <w:rPr>
          <w:rStyle w:val="pln2"/>
          <w:lang w:val="en"/>
        </w:rPr>
        <w:t xml:space="preserve">    </w:t>
      </w:r>
      <w:proofErr w:type="spellStart"/>
      <w:proofErr w:type="gramStart"/>
      <w:r>
        <w:rPr>
          <w:rStyle w:val="pln2"/>
          <w:lang w:val="en"/>
        </w:rPr>
        <w:t>printf</w:t>
      </w:r>
      <w:proofErr w:type="spellEnd"/>
      <w:r>
        <w:rPr>
          <w:rStyle w:val="pun2"/>
          <w:lang w:val="en"/>
        </w:rPr>
        <w:t>(</w:t>
      </w:r>
      <w:proofErr w:type="gramEnd"/>
      <w:r>
        <w:rPr>
          <w:rStyle w:val="str2"/>
          <w:lang w:val="en"/>
        </w:rPr>
        <w:t>"You entered %c."</w:t>
      </w:r>
      <w:r>
        <w:rPr>
          <w:rStyle w:val="pun2"/>
          <w:lang w:val="en"/>
        </w:rPr>
        <w:t>,</w:t>
      </w:r>
      <w:proofErr w:type="spellStart"/>
      <w:r>
        <w:rPr>
          <w:rStyle w:val="pln2"/>
          <w:lang w:val="en"/>
        </w:rPr>
        <w:t>chr</w:t>
      </w:r>
      <w:proofErr w:type="spellEnd"/>
      <w:r>
        <w:rPr>
          <w:rStyle w:val="pun2"/>
          <w:lang w:val="en"/>
        </w:rPr>
        <w:t>);</w:t>
      </w:r>
      <w:r>
        <w:rPr>
          <w:rStyle w:val="pln2"/>
          <w:lang w:val="en"/>
        </w:rPr>
        <w:t xml:space="preserve">  </w:t>
      </w:r>
    </w:p>
    <w:p w:rsidR="009068CE" w:rsidRDefault="009068CE" w:rsidP="009068CE">
      <w:pPr>
        <w:pStyle w:val="HTMLPreformatted"/>
        <w:shd w:val="clear" w:color="auto" w:fill="EEEEEE"/>
        <w:spacing w:after="150"/>
        <w:rPr>
          <w:rStyle w:val="pln2"/>
          <w:lang w:val="en"/>
        </w:rPr>
      </w:pPr>
      <w:r>
        <w:rPr>
          <w:rStyle w:val="pln2"/>
          <w:lang w:val="en"/>
        </w:rPr>
        <w:t xml:space="preserve">    </w:t>
      </w:r>
      <w:proofErr w:type="gramStart"/>
      <w:r>
        <w:rPr>
          <w:rStyle w:val="kwd2"/>
          <w:lang w:val="en"/>
        </w:rPr>
        <w:t>return</w:t>
      </w:r>
      <w:proofErr w:type="gramEnd"/>
      <w:r>
        <w:rPr>
          <w:rStyle w:val="pln2"/>
          <w:lang w:val="en"/>
        </w:rPr>
        <w:t xml:space="preserve"> </w:t>
      </w:r>
      <w:r>
        <w:rPr>
          <w:rStyle w:val="lit2"/>
          <w:lang w:val="en"/>
        </w:rPr>
        <w:t>0</w:t>
      </w:r>
      <w:r>
        <w:rPr>
          <w:rStyle w:val="pun2"/>
          <w:lang w:val="en"/>
        </w:rPr>
        <w:t>;</w:t>
      </w:r>
    </w:p>
    <w:p w:rsidR="009068CE" w:rsidRDefault="009068CE" w:rsidP="009068CE">
      <w:pPr>
        <w:pStyle w:val="HTMLPreformatted"/>
        <w:shd w:val="clear" w:color="auto" w:fill="EEEEEE"/>
        <w:spacing w:after="150"/>
        <w:rPr>
          <w:color w:val="101820"/>
          <w:lang w:val="en"/>
        </w:rPr>
      </w:pPr>
      <w:r>
        <w:rPr>
          <w:rStyle w:val="pun2"/>
          <w:lang w:val="en"/>
        </w:rPr>
        <w:t>}</w:t>
      </w:r>
      <w:r>
        <w:rPr>
          <w:rStyle w:val="pln2"/>
          <w:lang w:val="en"/>
        </w:rPr>
        <w:t xml:space="preserve">   </w:t>
      </w:r>
    </w:p>
    <w:p w:rsidR="009068CE" w:rsidRDefault="009068CE" w:rsidP="009068CE">
      <w:pPr>
        <w:pStyle w:val="NormalWeb"/>
        <w:spacing w:line="390" w:lineRule="atLeast"/>
        <w:rPr>
          <w:rFonts w:ascii="Verdana" w:hAnsi="Verdana" w:cs="Arial"/>
          <w:color w:val="101820"/>
          <w:sz w:val="23"/>
          <w:szCs w:val="23"/>
          <w:lang w:val="en"/>
        </w:rPr>
      </w:pPr>
      <w:r>
        <w:rPr>
          <w:rFonts w:ascii="Verdana" w:hAnsi="Verdana" w:cs="Arial"/>
          <w:b/>
          <w:bCs/>
          <w:color w:val="555555"/>
          <w:sz w:val="23"/>
          <w:szCs w:val="23"/>
          <w:lang w:val="en"/>
        </w:rPr>
        <w:t>Output</w:t>
      </w:r>
    </w:p>
    <w:p w:rsidR="009068CE" w:rsidRDefault="009068CE" w:rsidP="009068CE">
      <w:pPr>
        <w:pStyle w:val="HTMLPreformatted"/>
        <w:spacing w:line="390" w:lineRule="atLeast"/>
        <w:rPr>
          <w:color w:val="101820"/>
          <w:lang w:val="en"/>
        </w:rPr>
      </w:pPr>
      <w:r>
        <w:rPr>
          <w:color w:val="101820"/>
          <w:lang w:val="en"/>
        </w:rPr>
        <w:lastRenderedPageBreak/>
        <w:t>Enter a character: g</w:t>
      </w:r>
    </w:p>
    <w:p w:rsidR="009068CE" w:rsidRDefault="009068CE" w:rsidP="009068CE">
      <w:pPr>
        <w:pStyle w:val="HTMLPreformatted"/>
        <w:spacing w:line="390" w:lineRule="atLeast"/>
        <w:rPr>
          <w:color w:val="101820"/>
          <w:lang w:val="en"/>
        </w:rPr>
      </w:pPr>
      <w:r>
        <w:rPr>
          <w:color w:val="101820"/>
          <w:lang w:val="en"/>
        </w:rPr>
        <w:t>You entered g.</w:t>
      </w:r>
    </w:p>
    <w:p w:rsidR="009068CE" w:rsidRDefault="009068CE" w:rsidP="009068CE">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Format string </w:t>
      </w:r>
      <w:r>
        <w:rPr>
          <w:rStyle w:val="HTMLCode"/>
          <w:rFonts w:eastAsiaTheme="majorEastAsia"/>
          <w:color w:val="101820"/>
          <w:lang w:val="en"/>
        </w:rPr>
        <w:t>%c</w:t>
      </w:r>
      <w:r>
        <w:rPr>
          <w:rFonts w:ascii="Verdana" w:hAnsi="Verdana" w:cs="Arial"/>
          <w:color w:val="101820"/>
          <w:sz w:val="23"/>
          <w:szCs w:val="23"/>
          <w:lang w:val="en"/>
        </w:rPr>
        <w:t xml:space="preserve"> is used in case of character types.</w:t>
      </w:r>
    </w:p>
    <w:p w:rsidR="009068CE" w:rsidRDefault="009068CE" w:rsidP="009068CE">
      <w:pPr>
        <w:pStyle w:val="Heading3"/>
        <w:rPr>
          <w:rFonts w:ascii="Tahoma" w:hAnsi="Tahoma"/>
          <w:sz w:val="37"/>
          <w:szCs w:val="37"/>
          <w:lang w:val="en"/>
        </w:rPr>
      </w:pPr>
      <w:r>
        <w:rPr>
          <w:sz w:val="37"/>
          <w:szCs w:val="37"/>
          <w:lang w:val="en"/>
        </w:rPr>
        <w:t>Little bit on ASCII code</w:t>
      </w:r>
    </w:p>
    <w:p w:rsidR="009068CE" w:rsidRDefault="009068CE" w:rsidP="009068CE">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When a character is entered in the above program, the character itself is not stored. Instead, a numeric </w:t>
      </w:r>
      <w:proofErr w:type="gramStart"/>
      <w:r>
        <w:rPr>
          <w:rFonts w:ascii="Verdana" w:hAnsi="Verdana" w:cs="Arial"/>
          <w:color w:val="101820"/>
          <w:sz w:val="23"/>
          <w:szCs w:val="23"/>
          <w:lang w:val="en"/>
        </w:rPr>
        <w:t>value(</w:t>
      </w:r>
      <w:proofErr w:type="gramEnd"/>
      <w:r>
        <w:rPr>
          <w:rFonts w:ascii="Verdana" w:hAnsi="Verdana" w:cs="Arial"/>
          <w:color w:val="101820"/>
          <w:sz w:val="23"/>
          <w:szCs w:val="23"/>
          <w:lang w:val="en"/>
        </w:rPr>
        <w:t>ASCII value) is stored.</w:t>
      </w:r>
    </w:p>
    <w:p w:rsidR="009068CE" w:rsidRDefault="009068CE" w:rsidP="009068CE">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And when we displayed that value using </w:t>
      </w:r>
      <w:r>
        <w:rPr>
          <w:rStyle w:val="HTMLCode"/>
          <w:rFonts w:eastAsiaTheme="majorEastAsia"/>
          <w:color w:val="101820"/>
          <w:lang w:val="en"/>
        </w:rPr>
        <w:t>"%c"</w:t>
      </w:r>
      <w:r>
        <w:rPr>
          <w:rFonts w:ascii="Verdana" w:hAnsi="Verdana" w:cs="Arial"/>
          <w:color w:val="101820"/>
          <w:sz w:val="23"/>
          <w:szCs w:val="23"/>
          <w:lang w:val="en"/>
        </w:rPr>
        <w:t xml:space="preserve"> text format, the entered character is displayed.</w:t>
      </w:r>
    </w:p>
    <w:p w:rsidR="009068CE" w:rsidRDefault="009068CE" w:rsidP="009068CE">
      <w:pPr>
        <w:pStyle w:val="Heading2"/>
        <w:rPr>
          <w:rFonts w:ascii="Tahoma" w:hAnsi="Tahoma" w:cs="Tahoma"/>
          <w:color w:val="555555"/>
          <w:sz w:val="41"/>
          <w:szCs w:val="41"/>
          <w:lang w:val="en"/>
        </w:rPr>
      </w:pPr>
      <w:r>
        <w:rPr>
          <w:sz w:val="41"/>
          <w:szCs w:val="41"/>
          <w:lang w:val="en"/>
        </w:rPr>
        <w:t>Example #5: C ASCII Code</w:t>
      </w:r>
    </w:p>
    <w:p w:rsidR="009068CE" w:rsidRDefault="009068CE" w:rsidP="009068CE">
      <w:pPr>
        <w:pStyle w:val="HTMLPreformatted"/>
        <w:shd w:val="clear" w:color="auto" w:fill="EEEEEE"/>
        <w:spacing w:after="150"/>
        <w:rPr>
          <w:rStyle w:val="pln2"/>
          <w:lang w:val="en"/>
        </w:rPr>
      </w:pPr>
      <w:r>
        <w:rPr>
          <w:rStyle w:val="com2"/>
          <w:lang w:val="en"/>
        </w:rPr>
        <w:t>#include</w:t>
      </w:r>
      <w:r>
        <w:rPr>
          <w:rStyle w:val="pln2"/>
          <w:lang w:val="en"/>
        </w:rPr>
        <w:t xml:space="preserve"> </w:t>
      </w:r>
      <w:r>
        <w:rPr>
          <w:rStyle w:val="str2"/>
          <w:lang w:val="en"/>
        </w:rPr>
        <w:t>&lt;</w:t>
      </w:r>
      <w:proofErr w:type="spellStart"/>
      <w:r>
        <w:rPr>
          <w:rStyle w:val="str2"/>
          <w:lang w:val="en"/>
        </w:rPr>
        <w:t>stdio.h</w:t>
      </w:r>
      <w:proofErr w:type="spellEnd"/>
      <w:r>
        <w:rPr>
          <w:rStyle w:val="str2"/>
          <w:lang w:val="en"/>
        </w:rPr>
        <w:t>&gt;</w:t>
      </w:r>
    </w:p>
    <w:p w:rsidR="009068CE" w:rsidRDefault="009068CE" w:rsidP="009068CE">
      <w:pPr>
        <w:pStyle w:val="HTMLPreformatted"/>
        <w:shd w:val="clear" w:color="auto" w:fill="EEEEEE"/>
        <w:spacing w:after="150"/>
        <w:rPr>
          <w:rStyle w:val="pln2"/>
          <w:lang w:val="en"/>
        </w:rPr>
      </w:pPr>
      <w:proofErr w:type="spellStart"/>
      <w:proofErr w:type="gramStart"/>
      <w:r>
        <w:rPr>
          <w:rStyle w:val="kwd2"/>
          <w:lang w:val="en"/>
        </w:rPr>
        <w:t>int</w:t>
      </w:r>
      <w:proofErr w:type="spellEnd"/>
      <w:proofErr w:type="gramEnd"/>
      <w:r>
        <w:rPr>
          <w:rStyle w:val="pln2"/>
          <w:lang w:val="en"/>
        </w:rPr>
        <w:t xml:space="preserve"> main</w:t>
      </w:r>
      <w:r>
        <w:rPr>
          <w:rStyle w:val="pun2"/>
          <w:lang w:val="en"/>
        </w:rPr>
        <w:t>()</w:t>
      </w:r>
    </w:p>
    <w:p w:rsidR="009068CE" w:rsidRDefault="009068CE" w:rsidP="009068CE">
      <w:pPr>
        <w:pStyle w:val="HTMLPreformatted"/>
        <w:shd w:val="clear" w:color="auto" w:fill="EEEEEE"/>
        <w:spacing w:after="150"/>
        <w:rPr>
          <w:rStyle w:val="pln2"/>
          <w:lang w:val="en"/>
        </w:rPr>
      </w:pPr>
      <w:r>
        <w:rPr>
          <w:rStyle w:val="pun2"/>
          <w:lang w:val="en"/>
        </w:rPr>
        <w:t>{</w:t>
      </w:r>
    </w:p>
    <w:p w:rsidR="009068CE" w:rsidRDefault="009068CE" w:rsidP="009068CE">
      <w:pPr>
        <w:pStyle w:val="HTMLPreformatted"/>
        <w:shd w:val="clear" w:color="auto" w:fill="EEEEEE"/>
        <w:spacing w:after="150"/>
        <w:rPr>
          <w:rStyle w:val="pln2"/>
          <w:lang w:val="en"/>
        </w:rPr>
      </w:pPr>
      <w:r>
        <w:rPr>
          <w:rStyle w:val="pln2"/>
          <w:lang w:val="en"/>
        </w:rPr>
        <w:t xml:space="preserve">    </w:t>
      </w:r>
      <w:proofErr w:type="gramStart"/>
      <w:r>
        <w:rPr>
          <w:rStyle w:val="kwd2"/>
          <w:lang w:val="en"/>
        </w:rPr>
        <w:t>char</w:t>
      </w:r>
      <w:proofErr w:type="gramEnd"/>
      <w:r>
        <w:rPr>
          <w:rStyle w:val="pln2"/>
          <w:lang w:val="en"/>
        </w:rPr>
        <w:t xml:space="preserve"> </w:t>
      </w:r>
      <w:proofErr w:type="spellStart"/>
      <w:r>
        <w:rPr>
          <w:rStyle w:val="pln2"/>
          <w:lang w:val="en"/>
        </w:rPr>
        <w:t>chr</w:t>
      </w:r>
      <w:proofErr w:type="spellEnd"/>
      <w:r>
        <w:rPr>
          <w:rStyle w:val="pun2"/>
          <w:lang w:val="en"/>
        </w:rPr>
        <w:t>;</w:t>
      </w:r>
    </w:p>
    <w:p w:rsidR="009068CE" w:rsidRDefault="009068CE" w:rsidP="009068CE">
      <w:pPr>
        <w:pStyle w:val="HTMLPreformatted"/>
        <w:shd w:val="clear" w:color="auto" w:fill="EEEEEE"/>
        <w:spacing w:after="150"/>
        <w:rPr>
          <w:rStyle w:val="pln2"/>
          <w:lang w:val="en"/>
        </w:rPr>
      </w:pPr>
      <w:r>
        <w:rPr>
          <w:rStyle w:val="pln2"/>
          <w:lang w:val="en"/>
        </w:rPr>
        <w:t xml:space="preserve">    </w:t>
      </w:r>
      <w:proofErr w:type="spellStart"/>
      <w:proofErr w:type="gramStart"/>
      <w:r>
        <w:rPr>
          <w:rStyle w:val="pln2"/>
          <w:lang w:val="en"/>
        </w:rPr>
        <w:t>printf</w:t>
      </w:r>
      <w:proofErr w:type="spellEnd"/>
      <w:r>
        <w:rPr>
          <w:rStyle w:val="pun2"/>
          <w:lang w:val="en"/>
        </w:rPr>
        <w:t>(</w:t>
      </w:r>
      <w:proofErr w:type="gramEnd"/>
      <w:r>
        <w:rPr>
          <w:rStyle w:val="str2"/>
          <w:lang w:val="en"/>
        </w:rPr>
        <w:t>"Enter a character: "</w:t>
      </w:r>
      <w:r>
        <w:rPr>
          <w:rStyle w:val="pun2"/>
          <w:lang w:val="en"/>
        </w:rPr>
        <w:t>);</w:t>
      </w:r>
    </w:p>
    <w:p w:rsidR="009068CE" w:rsidRDefault="009068CE" w:rsidP="009068CE">
      <w:pPr>
        <w:pStyle w:val="HTMLPreformatted"/>
        <w:shd w:val="clear" w:color="auto" w:fill="EEEEEE"/>
        <w:spacing w:after="150"/>
        <w:rPr>
          <w:rStyle w:val="pln2"/>
          <w:lang w:val="en"/>
        </w:rPr>
      </w:pPr>
      <w:r>
        <w:rPr>
          <w:rStyle w:val="pln2"/>
          <w:lang w:val="en"/>
        </w:rPr>
        <w:t xml:space="preserve">    </w:t>
      </w:r>
      <w:proofErr w:type="spellStart"/>
      <w:proofErr w:type="gramStart"/>
      <w:r>
        <w:rPr>
          <w:rStyle w:val="pln2"/>
          <w:lang w:val="en"/>
        </w:rPr>
        <w:t>scanf</w:t>
      </w:r>
      <w:proofErr w:type="spellEnd"/>
      <w:r>
        <w:rPr>
          <w:rStyle w:val="pun2"/>
          <w:lang w:val="en"/>
        </w:rPr>
        <w:t>(</w:t>
      </w:r>
      <w:proofErr w:type="gramEnd"/>
      <w:r>
        <w:rPr>
          <w:rStyle w:val="str2"/>
          <w:lang w:val="en"/>
        </w:rPr>
        <w:t>"%c"</w:t>
      </w:r>
      <w:r>
        <w:rPr>
          <w:rStyle w:val="pun2"/>
          <w:lang w:val="en"/>
        </w:rPr>
        <w:t>,&amp;</w:t>
      </w:r>
      <w:proofErr w:type="spellStart"/>
      <w:r>
        <w:rPr>
          <w:rStyle w:val="pln2"/>
          <w:lang w:val="en"/>
        </w:rPr>
        <w:t>chr</w:t>
      </w:r>
      <w:proofErr w:type="spellEnd"/>
      <w:r>
        <w:rPr>
          <w:rStyle w:val="pun2"/>
          <w:lang w:val="en"/>
        </w:rPr>
        <w:t>);</w:t>
      </w:r>
      <w:r>
        <w:rPr>
          <w:rStyle w:val="pln2"/>
          <w:lang w:val="en"/>
        </w:rPr>
        <w:t xml:space="preserve">     </w:t>
      </w:r>
    </w:p>
    <w:p w:rsidR="009068CE" w:rsidRDefault="009068CE" w:rsidP="009068CE">
      <w:pPr>
        <w:pStyle w:val="HTMLPreformatted"/>
        <w:shd w:val="clear" w:color="auto" w:fill="EEEEEE"/>
        <w:spacing w:after="150"/>
        <w:rPr>
          <w:rStyle w:val="pln2"/>
          <w:lang w:val="en"/>
        </w:rPr>
      </w:pPr>
    </w:p>
    <w:p w:rsidR="009068CE" w:rsidRDefault="009068CE" w:rsidP="009068CE">
      <w:pPr>
        <w:pStyle w:val="HTMLPreformatted"/>
        <w:shd w:val="clear" w:color="auto" w:fill="EEEEEE"/>
        <w:spacing w:after="150"/>
        <w:rPr>
          <w:rStyle w:val="pln2"/>
          <w:lang w:val="en"/>
        </w:rPr>
      </w:pPr>
      <w:r>
        <w:rPr>
          <w:rStyle w:val="pln2"/>
          <w:lang w:val="en"/>
        </w:rPr>
        <w:t xml:space="preserve">    </w:t>
      </w:r>
      <w:r>
        <w:rPr>
          <w:rStyle w:val="com2"/>
          <w:lang w:val="en"/>
        </w:rPr>
        <w:t>// When %c text format is used, character is displayed in case of character types</w:t>
      </w:r>
    </w:p>
    <w:p w:rsidR="009068CE" w:rsidRDefault="009068CE" w:rsidP="009068CE">
      <w:pPr>
        <w:pStyle w:val="HTMLPreformatted"/>
        <w:shd w:val="clear" w:color="auto" w:fill="EEEEEE"/>
        <w:spacing w:after="150"/>
        <w:rPr>
          <w:rStyle w:val="pln2"/>
          <w:lang w:val="en"/>
        </w:rPr>
      </w:pPr>
      <w:r>
        <w:rPr>
          <w:rStyle w:val="pln2"/>
          <w:lang w:val="en"/>
        </w:rPr>
        <w:t xml:space="preserve">    </w:t>
      </w:r>
      <w:proofErr w:type="spellStart"/>
      <w:proofErr w:type="gramStart"/>
      <w:r>
        <w:rPr>
          <w:rStyle w:val="pln2"/>
          <w:lang w:val="en"/>
        </w:rPr>
        <w:t>printf</w:t>
      </w:r>
      <w:proofErr w:type="spellEnd"/>
      <w:r>
        <w:rPr>
          <w:rStyle w:val="pun2"/>
          <w:lang w:val="en"/>
        </w:rPr>
        <w:t>(</w:t>
      </w:r>
      <w:proofErr w:type="gramEnd"/>
      <w:r>
        <w:rPr>
          <w:rStyle w:val="str2"/>
          <w:lang w:val="en"/>
        </w:rPr>
        <w:t>"You entered %c.\n"</w:t>
      </w:r>
      <w:r>
        <w:rPr>
          <w:rStyle w:val="pun2"/>
          <w:lang w:val="en"/>
        </w:rPr>
        <w:t>,</w:t>
      </w:r>
      <w:proofErr w:type="spellStart"/>
      <w:r>
        <w:rPr>
          <w:rStyle w:val="pln2"/>
          <w:lang w:val="en"/>
        </w:rPr>
        <w:t>chr</w:t>
      </w:r>
      <w:proofErr w:type="spellEnd"/>
      <w:r>
        <w:rPr>
          <w:rStyle w:val="pun2"/>
          <w:lang w:val="en"/>
        </w:rPr>
        <w:t>);</w:t>
      </w:r>
      <w:r>
        <w:rPr>
          <w:rStyle w:val="pln2"/>
          <w:lang w:val="en"/>
        </w:rPr>
        <w:t xml:space="preserve">  </w:t>
      </w:r>
    </w:p>
    <w:p w:rsidR="009068CE" w:rsidRDefault="009068CE" w:rsidP="009068CE">
      <w:pPr>
        <w:pStyle w:val="HTMLPreformatted"/>
        <w:shd w:val="clear" w:color="auto" w:fill="EEEEEE"/>
        <w:spacing w:after="150"/>
        <w:rPr>
          <w:rStyle w:val="pln2"/>
          <w:lang w:val="en"/>
        </w:rPr>
      </w:pPr>
    </w:p>
    <w:p w:rsidR="009068CE" w:rsidRDefault="009068CE" w:rsidP="009068CE">
      <w:pPr>
        <w:pStyle w:val="HTMLPreformatted"/>
        <w:shd w:val="clear" w:color="auto" w:fill="EEEEEE"/>
        <w:spacing w:after="150"/>
        <w:rPr>
          <w:rStyle w:val="pln2"/>
          <w:lang w:val="en"/>
        </w:rPr>
      </w:pPr>
      <w:r>
        <w:rPr>
          <w:rStyle w:val="pln2"/>
          <w:lang w:val="en"/>
        </w:rPr>
        <w:t xml:space="preserve">    </w:t>
      </w:r>
      <w:r>
        <w:rPr>
          <w:rStyle w:val="com2"/>
          <w:lang w:val="en"/>
        </w:rPr>
        <w:t>// When %d text format is used, integer is displayed in case of character types</w:t>
      </w:r>
    </w:p>
    <w:p w:rsidR="009068CE" w:rsidRDefault="009068CE" w:rsidP="009068CE">
      <w:pPr>
        <w:pStyle w:val="HTMLPreformatted"/>
        <w:shd w:val="clear" w:color="auto" w:fill="EEEEEE"/>
        <w:spacing w:after="150"/>
        <w:rPr>
          <w:rStyle w:val="pln2"/>
          <w:lang w:val="en"/>
        </w:rPr>
      </w:pPr>
      <w:r>
        <w:rPr>
          <w:rStyle w:val="pln2"/>
          <w:lang w:val="en"/>
        </w:rPr>
        <w:t xml:space="preserve">    </w:t>
      </w:r>
      <w:proofErr w:type="spellStart"/>
      <w:proofErr w:type="gramStart"/>
      <w:r>
        <w:rPr>
          <w:rStyle w:val="pln2"/>
          <w:lang w:val="en"/>
        </w:rPr>
        <w:t>printf</w:t>
      </w:r>
      <w:proofErr w:type="spellEnd"/>
      <w:r>
        <w:rPr>
          <w:rStyle w:val="pun2"/>
          <w:lang w:val="en"/>
        </w:rPr>
        <w:t>(</w:t>
      </w:r>
      <w:proofErr w:type="gramEnd"/>
      <w:r>
        <w:rPr>
          <w:rStyle w:val="str2"/>
          <w:lang w:val="en"/>
        </w:rPr>
        <w:t>"ASCII value of %c is %d."</w:t>
      </w:r>
      <w:r>
        <w:rPr>
          <w:rStyle w:val="pun2"/>
          <w:lang w:val="en"/>
        </w:rPr>
        <w:t>,</w:t>
      </w:r>
      <w:r>
        <w:rPr>
          <w:rStyle w:val="pln2"/>
          <w:lang w:val="en"/>
        </w:rPr>
        <w:t xml:space="preserve"> </w:t>
      </w:r>
      <w:proofErr w:type="spellStart"/>
      <w:r>
        <w:rPr>
          <w:rStyle w:val="pln2"/>
          <w:lang w:val="en"/>
        </w:rPr>
        <w:t>chr</w:t>
      </w:r>
      <w:proofErr w:type="spellEnd"/>
      <w:r>
        <w:rPr>
          <w:rStyle w:val="pun2"/>
          <w:lang w:val="en"/>
        </w:rPr>
        <w:t>,</w:t>
      </w:r>
      <w:r>
        <w:rPr>
          <w:rStyle w:val="pln2"/>
          <w:lang w:val="en"/>
        </w:rPr>
        <w:t xml:space="preserve"> </w:t>
      </w:r>
      <w:proofErr w:type="spellStart"/>
      <w:r>
        <w:rPr>
          <w:rStyle w:val="pln2"/>
          <w:lang w:val="en"/>
        </w:rPr>
        <w:t>chr</w:t>
      </w:r>
      <w:proofErr w:type="spellEnd"/>
      <w:r>
        <w:rPr>
          <w:rStyle w:val="pun2"/>
          <w:lang w:val="en"/>
        </w:rPr>
        <w:t>);</w:t>
      </w:r>
      <w:r>
        <w:rPr>
          <w:rStyle w:val="pln2"/>
          <w:lang w:val="en"/>
        </w:rPr>
        <w:t xml:space="preserve">  </w:t>
      </w:r>
    </w:p>
    <w:p w:rsidR="009068CE" w:rsidRDefault="009068CE" w:rsidP="009068CE">
      <w:pPr>
        <w:pStyle w:val="HTMLPreformatted"/>
        <w:shd w:val="clear" w:color="auto" w:fill="EEEEEE"/>
        <w:spacing w:after="150"/>
        <w:rPr>
          <w:rStyle w:val="pln2"/>
          <w:lang w:val="en"/>
        </w:rPr>
      </w:pPr>
      <w:r>
        <w:rPr>
          <w:rStyle w:val="pln2"/>
          <w:lang w:val="en"/>
        </w:rPr>
        <w:lastRenderedPageBreak/>
        <w:t xml:space="preserve">    </w:t>
      </w:r>
      <w:proofErr w:type="gramStart"/>
      <w:r>
        <w:rPr>
          <w:rStyle w:val="kwd2"/>
          <w:lang w:val="en"/>
        </w:rPr>
        <w:t>return</w:t>
      </w:r>
      <w:proofErr w:type="gramEnd"/>
      <w:r>
        <w:rPr>
          <w:rStyle w:val="pln2"/>
          <w:lang w:val="en"/>
        </w:rPr>
        <w:t xml:space="preserve"> </w:t>
      </w:r>
      <w:r>
        <w:rPr>
          <w:rStyle w:val="lit2"/>
          <w:lang w:val="en"/>
        </w:rPr>
        <w:t>0</w:t>
      </w:r>
      <w:r>
        <w:rPr>
          <w:rStyle w:val="pun2"/>
          <w:lang w:val="en"/>
        </w:rPr>
        <w:t>;</w:t>
      </w:r>
    </w:p>
    <w:p w:rsidR="009068CE" w:rsidRDefault="009068CE" w:rsidP="009068CE">
      <w:pPr>
        <w:pStyle w:val="HTMLPreformatted"/>
        <w:shd w:val="clear" w:color="auto" w:fill="EEEEEE"/>
        <w:spacing w:after="150"/>
        <w:rPr>
          <w:color w:val="101820"/>
          <w:lang w:val="en"/>
        </w:rPr>
      </w:pPr>
      <w:r>
        <w:rPr>
          <w:rStyle w:val="pun2"/>
          <w:lang w:val="en"/>
        </w:rPr>
        <w:t>}</w:t>
      </w:r>
    </w:p>
    <w:p w:rsidR="009068CE" w:rsidRDefault="009068CE" w:rsidP="009068CE">
      <w:pPr>
        <w:pStyle w:val="NormalWeb"/>
        <w:spacing w:line="390" w:lineRule="atLeast"/>
        <w:rPr>
          <w:rFonts w:ascii="Verdana" w:hAnsi="Verdana" w:cs="Arial"/>
          <w:color w:val="101820"/>
          <w:sz w:val="23"/>
          <w:szCs w:val="23"/>
          <w:lang w:val="en"/>
        </w:rPr>
      </w:pPr>
      <w:r>
        <w:rPr>
          <w:rFonts w:ascii="Verdana" w:hAnsi="Verdana" w:cs="Arial"/>
          <w:b/>
          <w:bCs/>
          <w:color w:val="555555"/>
          <w:sz w:val="23"/>
          <w:szCs w:val="23"/>
          <w:lang w:val="en"/>
        </w:rPr>
        <w:t>Output</w:t>
      </w:r>
    </w:p>
    <w:p w:rsidR="009068CE" w:rsidRDefault="009068CE" w:rsidP="009068CE">
      <w:pPr>
        <w:pStyle w:val="HTMLPreformatted"/>
        <w:spacing w:line="390" w:lineRule="atLeast"/>
        <w:rPr>
          <w:color w:val="101820"/>
          <w:lang w:val="en"/>
        </w:rPr>
      </w:pPr>
      <w:r>
        <w:rPr>
          <w:color w:val="101820"/>
          <w:lang w:val="en"/>
        </w:rPr>
        <w:t>Enter a character: g</w:t>
      </w:r>
    </w:p>
    <w:p w:rsidR="009068CE" w:rsidRDefault="009068CE" w:rsidP="009068CE">
      <w:pPr>
        <w:pStyle w:val="HTMLPreformatted"/>
        <w:spacing w:line="390" w:lineRule="atLeast"/>
        <w:rPr>
          <w:color w:val="101820"/>
          <w:lang w:val="en"/>
        </w:rPr>
      </w:pPr>
      <w:r>
        <w:rPr>
          <w:color w:val="101820"/>
          <w:lang w:val="en"/>
        </w:rPr>
        <w:t>You entered g.</w:t>
      </w:r>
    </w:p>
    <w:p w:rsidR="009068CE" w:rsidRDefault="009068CE" w:rsidP="009068CE">
      <w:pPr>
        <w:pStyle w:val="HTMLPreformatted"/>
        <w:spacing w:line="390" w:lineRule="atLeast"/>
        <w:rPr>
          <w:color w:val="101820"/>
          <w:lang w:val="en"/>
        </w:rPr>
      </w:pPr>
      <w:r>
        <w:rPr>
          <w:color w:val="101820"/>
          <w:lang w:val="en"/>
        </w:rPr>
        <w:t>ASCII value of g is 103.</w:t>
      </w:r>
    </w:p>
    <w:p w:rsidR="009068CE" w:rsidRDefault="009068CE" w:rsidP="009068CE">
      <w:pPr>
        <w:pStyle w:val="HTMLPreformatted"/>
        <w:spacing w:line="390" w:lineRule="atLeast"/>
        <w:rPr>
          <w:color w:val="101820"/>
          <w:lang w:val="en"/>
        </w:rPr>
      </w:pPr>
      <w:r>
        <w:rPr>
          <w:color w:val="101820"/>
          <w:lang w:val="en"/>
        </w:rPr>
        <w:t xml:space="preserve">The ASCII value of character 'g' is 103. When, 'g' is entered, 103 </w:t>
      </w:r>
      <w:proofErr w:type="gramStart"/>
      <w:r>
        <w:rPr>
          <w:color w:val="101820"/>
          <w:lang w:val="en"/>
        </w:rPr>
        <w:t>is</w:t>
      </w:r>
      <w:proofErr w:type="gramEnd"/>
      <w:r>
        <w:rPr>
          <w:color w:val="101820"/>
          <w:lang w:val="en"/>
        </w:rPr>
        <w:t xml:space="preserve"> stored in variable var1 instead of g. </w:t>
      </w:r>
    </w:p>
    <w:p w:rsidR="009068CE" w:rsidRDefault="009068CE" w:rsidP="009068CE">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You can display a character if you know ASCII code of that character. This is shown by following example.</w:t>
      </w:r>
    </w:p>
    <w:p w:rsidR="009068CE" w:rsidRDefault="009068CE" w:rsidP="009068CE">
      <w:pPr>
        <w:pStyle w:val="Heading2"/>
        <w:rPr>
          <w:rFonts w:ascii="Tahoma" w:hAnsi="Tahoma" w:cs="Tahoma"/>
          <w:color w:val="555555"/>
          <w:sz w:val="41"/>
          <w:szCs w:val="41"/>
          <w:lang w:val="en"/>
        </w:rPr>
      </w:pPr>
      <w:r>
        <w:rPr>
          <w:sz w:val="41"/>
          <w:szCs w:val="41"/>
          <w:lang w:val="en"/>
        </w:rPr>
        <w:t>Example #6: C ASCII Code</w:t>
      </w:r>
    </w:p>
    <w:p w:rsidR="009068CE" w:rsidRDefault="009068CE" w:rsidP="009068CE">
      <w:pPr>
        <w:pStyle w:val="HTMLPreformatted"/>
        <w:shd w:val="clear" w:color="auto" w:fill="EEEEEE"/>
        <w:spacing w:after="150"/>
        <w:rPr>
          <w:rStyle w:val="pln2"/>
          <w:lang w:val="en"/>
        </w:rPr>
      </w:pPr>
      <w:r>
        <w:rPr>
          <w:rStyle w:val="com2"/>
          <w:lang w:val="en"/>
        </w:rPr>
        <w:t>#include</w:t>
      </w:r>
      <w:r>
        <w:rPr>
          <w:rStyle w:val="pln2"/>
          <w:lang w:val="en"/>
        </w:rPr>
        <w:t xml:space="preserve"> </w:t>
      </w:r>
      <w:r>
        <w:rPr>
          <w:rStyle w:val="str2"/>
          <w:lang w:val="en"/>
        </w:rPr>
        <w:t>&lt;</w:t>
      </w:r>
      <w:proofErr w:type="spellStart"/>
      <w:r>
        <w:rPr>
          <w:rStyle w:val="str2"/>
          <w:lang w:val="en"/>
        </w:rPr>
        <w:t>stdio.h</w:t>
      </w:r>
      <w:proofErr w:type="spellEnd"/>
      <w:r>
        <w:rPr>
          <w:rStyle w:val="str2"/>
          <w:lang w:val="en"/>
        </w:rPr>
        <w:t>&gt;</w:t>
      </w:r>
    </w:p>
    <w:p w:rsidR="009068CE" w:rsidRDefault="009068CE" w:rsidP="009068CE">
      <w:pPr>
        <w:pStyle w:val="HTMLPreformatted"/>
        <w:shd w:val="clear" w:color="auto" w:fill="EEEEEE"/>
        <w:spacing w:after="150"/>
        <w:rPr>
          <w:rStyle w:val="pln2"/>
          <w:lang w:val="en"/>
        </w:rPr>
      </w:pPr>
      <w:proofErr w:type="spellStart"/>
      <w:proofErr w:type="gramStart"/>
      <w:r>
        <w:rPr>
          <w:rStyle w:val="kwd2"/>
          <w:lang w:val="en"/>
        </w:rPr>
        <w:t>int</w:t>
      </w:r>
      <w:proofErr w:type="spellEnd"/>
      <w:proofErr w:type="gramEnd"/>
      <w:r>
        <w:rPr>
          <w:rStyle w:val="pln2"/>
          <w:lang w:val="en"/>
        </w:rPr>
        <w:t xml:space="preserve"> main</w:t>
      </w:r>
      <w:r>
        <w:rPr>
          <w:rStyle w:val="pun2"/>
          <w:lang w:val="en"/>
        </w:rPr>
        <w:t>()</w:t>
      </w:r>
    </w:p>
    <w:p w:rsidR="009068CE" w:rsidRDefault="009068CE" w:rsidP="009068CE">
      <w:pPr>
        <w:pStyle w:val="HTMLPreformatted"/>
        <w:shd w:val="clear" w:color="auto" w:fill="EEEEEE"/>
        <w:spacing w:after="150"/>
        <w:rPr>
          <w:rStyle w:val="pln2"/>
          <w:lang w:val="en"/>
        </w:rPr>
      </w:pPr>
      <w:r>
        <w:rPr>
          <w:rStyle w:val="pun2"/>
          <w:lang w:val="en"/>
        </w:rPr>
        <w:t>{</w:t>
      </w:r>
    </w:p>
    <w:p w:rsidR="009068CE" w:rsidRDefault="009068CE" w:rsidP="009068CE">
      <w:pPr>
        <w:pStyle w:val="HTMLPreformatted"/>
        <w:shd w:val="clear" w:color="auto" w:fill="EEEEEE"/>
        <w:spacing w:after="150"/>
        <w:rPr>
          <w:rStyle w:val="pln2"/>
          <w:lang w:val="en"/>
        </w:rPr>
      </w:pPr>
      <w:r>
        <w:rPr>
          <w:rStyle w:val="pln2"/>
          <w:lang w:val="en"/>
        </w:rPr>
        <w:t xml:space="preserve">    </w:t>
      </w:r>
      <w:proofErr w:type="spellStart"/>
      <w:proofErr w:type="gramStart"/>
      <w:r>
        <w:rPr>
          <w:rStyle w:val="kwd2"/>
          <w:lang w:val="en"/>
        </w:rPr>
        <w:t>int</w:t>
      </w:r>
      <w:proofErr w:type="spellEnd"/>
      <w:proofErr w:type="gramEnd"/>
      <w:r>
        <w:rPr>
          <w:rStyle w:val="pln2"/>
          <w:lang w:val="en"/>
        </w:rPr>
        <w:t xml:space="preserve"> </w:t>
      </w:r>
      <w:proofErr w:type="spellStart"/>
      <w:r>
        <w:rPr>
          <w:rStyle w:val="pln2"/>
          <w:lang w:val="en"/>
        </w:rPr>
        <w:t>chr</w:t>
      </w:r>
      <w:proofErr w:type="spellEnd"/>
      <w:r>
        <w:rPr>
          <w:rStyle w:val="pln2"/>
          <w:lang w:val="en"/>
        </w:rPr>
        <w:t xml:space="preserve"> </w:t>
      </w:r>
      <w:r>
        <w:rPr>
          <w:rStyle w:val="pun2"/>
          <w:lang w:val="en"/>
        </w:rPr>
        <w:t>=</w:t>
      </w:r>
      <w:r>
        <w:rPr>
          <w:rStyle w:val="pln2"/>
          <w:lang w:val="en"/>
        </w:rPr>
        <w:t xml:space="preserve"> </w:t>
      </w:r>
      <w:r>
        <w:rPr>
          <w:rStyle w:val="lit2"/>
          <w:lang w:val="en"/>
        </w:rPr>
        <w:t>69</w:t>
      </w:r>
      <w:r>
        <w:rPr>
          <w:rStyle w:val="pun2"/>
          <w:lang w:val="en"/>
        </w:rPr>
        <w:t>;</w:t>
      </w:r>
    </w:p>
    <w:p w:rsidR="009068CE" w:rsidRDefault="009068CE" w:rsidP="009068CE">
      <w:pPr>
        <w:pStyle w:val="HTMLPreformatted"/>
        <w:shd w:val="clear" w:color="auto" w:fill="EEEEEE"/>
        <w:spacing w:after="150"/>
        <w:rPr>
          <w:rStyle w:val="pln2"/>
          <w:lang w:val="en"/>
        </w:rPr>
      </w:pPr>
      <w:r>
        <w:rPr>
          <w:rStyle w:val="pln2"/>
          <w:lang w:val="en"/>
        </w:rPr>
        <w:t xml:space="preserve">    </w:t>
      </w:r>
      <w:proofErr w:type="spellStart"/>
      <w:proofErr w:type="gramStart"/>
      <w:r>
        <w:rPr>
          <w:rStyle w:val="pln2"/>
          <w:lang w:val="en"/>
        </w:rPr>
        <w:t>printf</w:t>
      </w:r>
      <w:proofErr w:type="spellEnd"/>
      <w:r>
        <w:rPr>
          <w:rStyle w:val="pun2"/>
          <w:lang w:val="en"/>
        </w:rPr>
        <w:t>(</w:t>
      </w:r>
      <w:proofErr w:type="gramEnd"/>
      <w:r>
        <w:rPr>
          <w:rStyle w:val="str2"/>
          <w:lang w:val="en"/>
        </w:rPr>
        <w:t>"Character having ASCII value 69 is %c."</w:t>
      </w:r>
      <w:r>
        <w:rPr>
          <w:rStyle w:val="pun2"/>
          <w:lang w:val="en"/>
        </w:rPr>
        <w:t>,</w:t>
      </w:r>
      <w:proofErr w:type="spellStart"/>
      <w:r>
        <w:rPr>
          <w:rStyle w:val="pln2"/>
          <w:lang w:val="en"/>
        </w:rPr>
        <w:t>chr</w:t>
      </w:r>
      <w:proofErr w:type="spellEnd"/>
      <w:r>
        <w:rPr>
          <w:rStyle w:val="pun2"/>
          <w:lang w:val="en"/>
        </w:rPr>
        <w:t>);</w:t>
      </w:r>
    </w:p>
    <w:p w:rsidR="009068CE" w:rsidRDefault="009068CE" w:rsidP="009068CE">
      <w:pPr>
        <w:pStyle w:val="HTMLPreformatted"/>
        <w:shd w:val="clear" w:color="auto" w:fill="EEEEEE"/>
        <w:spacing w:after="150"/>
        <w:rPr>
          <w:rStyle w:val="pln2"/>
          <w:lang w:val="en"/>
        </w:rPr>
      </w:pPr>
      <w:r>
        <w:rPr>
          <w:rStyle w:val="pln2"/>
          <w:lang w:val="en"/>
        </w:rPr>
        <w:t xml:space="preserve">    </w:t>
      </w:r>
      <w:proofErr w:type="gramStart"/>
      <w:r>
        <w:rPr>
          <w:rStyle w:val="kwd2"/>
          <w:lang w:val="en"/>
        </w:rPr>
        <w:t>return</w:t>
      </w:r>
      <w:proofErr w:type="gramEnd"/>
      <w:r>
        <w:rPr>
          <w:rStyle w:val="pln2"/>
          <w:lang w:val="en"/>
        </w:rPr>
        <w:t xml:space="preserve"> </w:t>
      </w:r>
      <w:r>
        <w:rPr>
          <w:rStyle w:val="lit2"/>
          <w:lang w:val="en"/>
        </w:rPr>
        <w:t>0</w:t>
      </w:r>
      <w:r>
        <w:rPr>
          <w:rStyle w:val="pun2"/>
          <w:lang w:val="en"/>
        </w:rPr>
        <w:t>;</w:t>
      </w:r>
    </w:p>
    <w:p w:rsidR="009068CE" w:rsidRDefault="009068CE" w:rsidP="009068CE">
      <w:pPr>
        <w:pStyle w:val="HTMLPreformatted"/>
        <w:shd w:val="clear" w:color="auto" w:fill="EEEEEE"/>
        <w:spacing w:after="150"/>
        <w:rPr>
          <w:color w:val="101820"/>
          <w:lang w:val="en"/>
        </w:rPr>
      </w:pPr>
      <w:r>
        <w:rPr>
          <w:rStyle w:val="pun2"/>
          <w:lang w:val="en"/>
        </w:rPr>
        <w:t>}</w:t>
      </w:r>
      <w:r>
        <w:rPr>
          <w:rStyle w:val="pln2"/>
          <w:lang w:val="en"/>
        </w:rPr>
        <w:t xml:space="preserve">  </w:t>
      </w:r>
    </w:p>
    <w:p w:rsidR="009068CE" w:rsidRDefault="009068CE" w:rsidP="009068CE">
      <w:pPr>
        <w:pStyle w:val="NormalWeb"/>
        <w:spacing w:line="390" w:lineRule="atLeast"/>
        <w:rPr>
          <w:rFonts w:ascii="Verdana" w:hAnsi="Verdana" w:cs="Arial"/>
          <w:color w:val="101820"/>
          <w:sz w:val="23"/>
          <w:szCs w:val="23"/>
          <w:lang w:val="en"/>
        </w:rPr>
      </w:pPr>
      <w:r>
        <w:rPr>
          <w:rFonts w:ascii="Verdana" w:hAnsi="Verdana" w:cs="Arial"/>
          <w:b/>
          <w:bCs/>
          <w:color w:val="555555"/>
          <w:sz w:val="23"/>
          <w:szCs w:val="23"/>
          <w:lang w:val="en"/>
        </w:rPr>
        <w:t>Output</w:t>
      </w:r>
    </w:p>
    <w:p w:rsidR="009068CE" w:rsidRDefault="009068CE" w:rsidP="009068CE">
      <w:pPr>
        <w:pStyle w:val="HTMLPreformatted"/>
        <w:spacing w:line="390" w:lineRule="atLeast"/>
        <w:rPr>
          <w:color w:val="101820"/>
          <w:lang w:val="en"/>
        </w:rPr>
      </w:pPr>
      <w:r>
        <w:rPr>
          <w:color w:val="101820"/>
          <w:lang w:val="en"/>
        </w:rPr>
        <w:lastRenderedPageBreak/>
        <w:t>Character having ASCII value 69 is E.</w:t>
      </w:r>
    </w:p>
    <w:p w:rsidR="009068CE" w:rsidRDefault="009068CE" w:rsidP="009068CE">
      <w:pPr>
        <w:pStyle w:val="Heading2"/>
        <w:rPr>
          <w:color w:val="555555"/>
          <w:sz w:val="41"/>
          <w:szCs w:val="41"/>
          <w:lang w:val="en"/>
        </w:rPr>
      </w:pPr>
      <w:r>
        <w:rPr>
          <w:sz w:val="41"/>
          <w:szCs w:val="41"/>
          <w:lang w:val="en"/>
        </w:rPr>
        <w:t xml:space="preserve">More on </w:t>
      </w:r>
      <w:proofErr w:type="spellStart"/>
      <w:r>
        <w:rPr>
          <w:sz w:val="41"/>
          <w:szCs w:val="41"/>
          <w:lang w:val="en"/>
        </w:rPr>
        <w:t>Input/Output</w:t>
      </w:r>
      <w:proofErr w:type="spellEnd"/>
      <w:r>
        <w:rPr>
          <w:sz w:val="41"/>
          <w:szCs w:val="41"/>
          <w:lang w:val="en"/>
        </w:rPr>
        <w:t xml:space="preserve"> of floats and Integers</w:t>
      </w:r>
    </w:p>
    <w:p w:rsidR="009068CE" w:rsidRDefault="009068CE" w:rsidP="009068CE">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Integer and floats can be displayed in different formats in C programming.</w:t>
      </w:r>
    </w:p>
    <w:p w:rsidR="009068CE" w:rsidRDefault="009068CE" w:rsidP="009068CE">
      <w:pPr>
        <w:pStyle w:val="Heading3"/>
        <w:rPr>
          <w:rFonts w:ascii="Tahoma" w:hAnsi="Tahoma"/>
          <w:sz w:val="37"/>
          <w:szCs w:val="37"/>
          <w:lang w:val="en"/>
        </w:rPr>
      </w:pPr>
      <w:r>
        <w:rPr>
          <w:sz w:val="37"/>
          <w:szCs w:val="37"/>
          <w:lang w:val="en"/>
        </w:rPr>
        <w:t>Example #7: I/O of Floats and Integers</w:t>
      </w:r>
    </w:p>
    <w:p w:rsidR="009068CE" w:rsidRDefault="009068CE" w:rsidP="009068CE">
      <w:pPr>
        <w:pStyle w:val="HTMLPreformatted"/>
        <w:shd w:val="clear" w:color="auto" w:fill="EEEEEE"/>
        <w:spacing w:after="150"/>
        <w:rPr>
          <w:rStyle w:val="pln2"/>
          <w:lang w:val="en"/>
        </w:rPr>
      </w:pPr>
      <w:r>
        <w:rPr>
          <w:rStyle w:val="com2"/>
          <w:lang w:val="en"/>
        </w:rPr>
        <w:t>#include</w:t>
      </w:r>
      <w:r>
        <w:rPr>
          <w:rStyle w:val="pln2"/>
          <w:lang w:val="en"/>
        </w:rPr>
        <w:t xml:space="preserve"> </w:t>
      </w:r>
      <w:r>
        <w:rPr>
          <w:rStyle w:val="str2"/>
          <w:lang w:val="en"/>
        </w:rPr>
        <w:t>&lt;</w:t>
      </w:r>
      <w:proofErr w:type="spellStart"/>
      <w:r>
        <w:rPr>
          <w:rStyle w:val="str2"/>
          <w:lang w:val="en"/>
        </w:rPr>
        <w:t>stdio.h</w:t>
      </w:r>
      <w:proofErr w:type="spellEnd"/>
      <w:r>
        <w:rPr>
          <w:rStyle w:val="str2"/>
          <w:lang w:val="en"/>
        </w:rPr>
        <w:t>&gt;</w:t>
      </w:r>
    </w:p>
    <w:p w:rsidR="009068CE" w:rsidRDefault="009068CE" w:rsidP="009068CE">
      <w:pPr>
        <w:pStyle w:val="HTMLPreformatted"/>
        <w:shd w:val="clear" w:color="auto" w:fill="EEEEEE"/>
        <w:spacing w:after="150"/>
        <w:rPr>
          <w:rStyle w:val="pln2"/>
          <w:lang w:val="en"/>
        </w:rPr>
      </w:pPr>
      <w:proofErr w:type="spellStart"/>
      <w:proofErr w:type="gramStart"/>
      <w:r>
        <w:rPr>
          <w:rStyle w:val="kwd2"/>
          <w:lang w:val="en"/>
        </w:rPr>
        <w:t>int</w:t>
      </w:r>
      <w:proofErr w:type="spellEnd"/>
      <w:proofErr w:type="gramEnd"/>
      <w:r>
        <w:rPr>
          <w:rStyle w:val="pln2"/>
          <w:lang w:val="en"/>
        </w:rPr>
        <w:t xml:space="preserve"> main</w:t>
      </w:r>
      <w:r>
        <w:rPr>
          <w:rStyle w:val="pun2"/>
          <w:lang w:val="en"/>
        </w:rPr>
        <w:t>()</w:t>
      </w:r>
    </w:p>
    <w:p w:rsidR="009068CE" w:rsidRDefault="009068CE" w:rsidP="009068CE">
      <w:pPr>
        <w:pStyle w:val="HTMLPreformatted"/>
        <w:shd w:val="clear" w:color="auto" w:fill="EEEEEE"/>
        <w:spacing w:after="150"/>
        <w:rPr>
          <w:rStyle w:val="pln2"/>
          <w:lang w:val="en"/>
        </w:rPr>
      </w:pPr>
      <w:r>
        <w:rPr>
          <w:rStyle w:val="pun2"/>
          <w:lang w:val="en"/>
        </w:rPr>
        <w:t>{</w:t>
      </w:r>
    </w:p>
    <w:p w:rsidR="009068CE" w:rsidRDefault="009068CE" w:rsidP="009068CE">
      <w:pPr>
        <w:pStyle w:val="HTMLPreformatted"/>
        <w:shd w:val="clear" w:color="auto" w:fill="EEEEEE"/>
        <w:spacing w:after="150"/>
        <w:rPr>
          <w:rStyle w:val="pln2"/>
          <w:lang w:val="en"/>
        </w:rPr>
      </w:pPr>
    </w:p>
    <w:p w:rsidR="009068CE" w:rsidRDefault="009068CE" w:rsidP="009068CE">
      <w:pPr>
        <w:pStyle w:val="HTMLPreformatted"/>
        <w:shd w:val="clear" w:color="auto" w:fill="EEEEEE"/>
        <w:spacing w:after="150"/>
        <w:rPr>
          <w:rStyle w:val="pln2"/>
          <w:lang w:val="en"/>
        </w:rPr>
      </w:pPr>
      <w:r>
        <w:rPr>
          <w:rStyle w:val="pln2"/>
          <w:lang w:val="en"/>
        </w:rPr>
        <w:t xml:space="preserve">    </w:t>
      </w:r>
      <w:proofErr w:type="spellStart"/>
      <w:proofErr w:type="gramStart"/>
      <w:r>
        <w:rPr>
          <w:rStyle w:val="kwd2"/>
          <w:lang w:val="en"/>
        </w:rPr>
        <w:t>int</w:t>
      </w:r>
      <w:proofErr w:type="spellEnd"/>
      <w:proofErr w:type="gramEnd"/>
      <w:r>
        <w:rPr>
          <w:rStyle w:val="pln2"/>
          <w:lang w:val="en"/>
        </w:rPr>
        <w:t xml:space="preserve"> integer </w:t>
      </w:r>
      <w:r>
        <w:rPr>
          <w:rStyle w:val="pun2"/>
          <w:lang w:val="en"/>
        </w:rPr>
        <w:t>=</w:t>
      </w:r>
      <w:r>
        <w:rPr>
          <w:rStyle w:val="pln2"/>
          <w:lang w:val="en"/>
        </w:rPr>
        <w:t xml:space="preserve"> </w:t>
      </w:r>
      <w:r>
        <w:rPr>
          <w:rStyle w:val="lit2"/>
          <w:lang w:val="en"/>
        </w:rPr>
        <w:t>9876</w:t>
      </w:r>
      <w:r>
        <w:rPr>
          <w:rStyle w:val="pun2"/>
          <w:lang w:val="en"/>
        </w:rPr>
        <w:t>;</w:t>
      </w:r>
    </w:p>
    <w:p w:rsidR="009068CE" w:rsidRDefault="009068CE" w:rsidP="009068CE">
      <w:pPr>
        <w:pStyle w:val="HTMLPreformatted"/>
        <w:shd w:val="clear" w:color="auto" w:fill="EEEEEE"/>
        <w:spacing w:after="150"/>
        <w:rPr>
          <w:rStyle w:val="pln2"/>
          <w:lang w:val="en"/>
        </w:rPr>
      </w:pPr>
      <w:r>
        <w:rPr>
          <w:rStyle w:val="pln2"/>
          <w:lang w:val="en"/>
        </w:rPr>
        <w:t xml:space="preserve">    </w:t>
      </w:r>
      <w:proofErr w:type="gramStart"/>
      <w:r>
        <w:rPr>
          <w:rStyle w:val="kwd2"/>
          <w:lang w:val="en"/>
        </w:rPr>
        <w:t>float</w:t>
      </w:r>
      <w:proofErr w:type="gramEnd"/>
      <w:r>
        <w:rPr>
          <w:rStyle w:val="pln2"/>
          <w:lang w:val="en"/>
        </w:rPr>
        <w:t xml:space="preserve"> </w:t>
      </w:r>
      <w:r>
        <w:rPr>
          <w:rStyle w:val="kwd2"/>
          <w:lang w:val="en"/>
        </w:rPr>
        <w:t>decimal</w:t>
      </w:r>
      <w:r>
        <w:rPr>
          <w:rStyle w:val="pln2"/>
          <w:lang w:val="en"/>
        </w:rPr>
        <w:t xml:space="preserve"> </w:t>
      </w:r>
      <w:r>
        <w:rPr>
          <w:rStyle w:val="pun2"/>
          <w:lang w:val="en"/>
        </w:rPr>
        <w:t>=</w:t>
      </w:r>
      <w:r>
        <w:rPr>
          <w:rStyle w:val="pln2"/>
          <w:lang w:val="en"/>
        </w:rPr>
        <w:t xml:space="preserve"> </w:t>
      </w:r>
      <w:r>
        <w:rPr>
          <w:rStyle w:val="lit2"/>
          <w:lang w:val="en"/>
        </w:rPr>
        <w:t>987.6543</w:t>
      </w:r>
      <w:r>
        <w:rPr>
          <w:rStyle w:val="pun2"/>
          <w:lang w:val="en"/>
        </w:rPr>
        <w:t>;</w:t>
      </w:r>
    </w:p>
    <w:p w:rsidR="009068CE" w:rsidRDefault="009068CE" w:rsidP="009068CE">
      <w:pPr>
        <w:pStyle w:val="HTMLPreformatted"/>
        <w:shd w:val="clear" w:color="auto" w:fill="EEEEEE"/>
        <w:spacing w:after="150"/>
        <w:rPr>
          <w:rStyle w:val="pln2"/>
          <w:lang w:val="en"/>
        </w:rPr>
      </w:pPr>
    </w:p>
    <w:p w:rsidR="009068CE" w:rsidRDefault="009068CE" w:rsidP="009068CE">
      <w:pPr>
        <w:pStyle w:val="HTMLPreformatted"/>
        <w:shd w:val="clear" w:color="auto" w:fill="EEEEEE"/>
        <w:spacing w:after="150"/>
        <w:rPr>
          <w:rStyle w:val="pln2"/>
          <w:lang w:val="en"/>
        </w:rPr>
      </w:pPr>
      <w:r>
        <w:rPr>
          <w:rStyle w:val="pln2"/>
          <w:lang w:val="en"/>
        </w:rPr>
        <w:t xml:space="preserve">    </w:t>
      </w:r>
      <w:r>
        <w:rPr>
          <w:rStyle w:val="com2"/>
          <w:lang w:val="en"/>
        </w:rPr>
        <w:t>/</w:t>
      </w:r>
      <w:proofErr w:type="gramStart"/>
      <w:r>
        <w:rPr>
          <w:rStyle w:val="com2"/>
          <w:lang w:val="en"/>
        </w:rPr>
        <w:t>/  Prints</w:t>
      </w:r>
      <w:proofErr w:type="gramEnd"/>
      <w:r>
        <w:rPr>
          <w:rStyle w:val="com2"/>
          <w:lang w:val="en"/>
        </w:rPr>
        <w:t xml:space="preserve"> the number right justified within 6 columns</w:t>
      </w:r>
    </w:p>
    <w:p w:rsidR="009068CE" w:rsidRDefault="009068CE" w:rsidP="009068CE">
      <w:pPr>
        <w:pStyle w:val="HTMLPreformatted"/>
        <w:shd w:val="clear" w:color="auto" w:fill="EEEEEE"/>
        <w:spacing w:after="150"/>
        <w:rPr>
          <w:rStyle w:val="pln2"/>
          <w:lang w:val="en"/>
        </w:rPr>
      </w:pPr>
      <w:r>
        <w:rPr>
          <w:rStyle w:val="pln2"/>
          <w:lang w:val="en"/>
        </w:rPr>
        <w:t xml:space="preserve">    </w:t>
      </w:r>
      <w:proofErr w:type="spellStart"/>
      <w:proofErr w:type="gramStart"/>
      <w:r>
        <w:rPr>
          <w:rStyle w:val="pln2"/>
          <w:lang w:val="en"/>
        </w:rPr>
        <w:t>printf</w:t>
      </w:r>
      <w:proofErr w:type="spellEnd"/>
      <w:r>
        <w:rPr>
          <w:rStyle w:val="pun2"/>
          <w:lang w:val="en"/>
        </w:rPr>
        <w:t>(</w:t>
      </w:r>
      <w:proofErr w:type="gramEnd"/>
      <w:r>
        <w:rPr>
          <w:rStyle w:val="str2"/>
          <w:lang w:val="en"/>
        </w:rPr>
        <w:t>"4 digit integer right justified to 6 column: %6d\n"</w:t>
      </w:r>
      <w:r>
        <w:rPr>
          <w:rStyle w:val="pun2"/>
          <w:lang w:val="en"/>
        </w:rPr>
        <w:t>,</w:t>
      </w:r>
      <w:r>
        <w:rPr>
          <w:rStyle w:val="pln2"/>
          <w:lang w:val="en"/>
        </w:rPr>
        <w:t xml:space="preserve"> integer</w:t>
      </w:r>
      <w:r>
        <w:rPr>
          <w:rStyle w:val="pun2"/>
          <w:lang w:val="en"/>
        </w:rPr>
        <w:t>);</w:t>
      </w:r>
    </w:p>
    <w:p w:rsidR="009068CE" w:rsidRDefault="009068CE" w:rsidP="009068CE">
      <w:pPr>
        <w:pStyle w:val="HTMLPreformatted"/>
        <w:shd w:val="clear" w:color="auto" w:fill="EEEEEE"/>
        <w:spacing w:after="150"/>
        <w:rPr>
          <w:rStyle w:val="pln2"/>
          <w:lang w:val="en"/>
        </w:rPr>
      </w:pPr>
    </w:p>
    <w:p w:rsidR="009068CE" w:rsidRDefault="009068CE" w:rsidP="009068CE">
      <w:pPr>
        <w:pStyle w:val="HTMLPreformatted"/>
        <w:shd w:val="clear" w:color="auto" w:fill="EEEEEE"/>
        <w:spacing w:after="150"/>
        <w:rPr>
          <w:rStyle w:val="pln2"/>
          <w:lang w:val="en"/>
        </w:rPr>
      </w:pPr>
      <w:r>
        <w:rPr>
          <w:rStyle w:val="pln2"/>
          <w:lang w:val="en"/>
        </w:rPr>
        <w:t xml:space="preserve">    </w:t>
      </w:r>
      <w:r>
        <w:rPr>
          <w:rStyle w:val="com2"/>
          <w:lang w:val="en"/>
        </w:rPr>
        <w:t>// Tries to print number right justified to 3 digits but the number is not right adjusted because there are only 4 numbers</w:t>
      </w:r>
    </w:p>
    <w:p w:rsidR="009068CE" w:rsidRDefault="009068CE" w:rsidP="009068CE">
      <w:pPr>
        <w:pStyle w:val="HTMLPreformatted"/>
        <w:shd w:val="clear" w:color="auto" w:fill="EEEEEE"/>
        <w:spacing w:after="150"/>
        <w:rPr>
          <w:rStyle w:val="pln2"/>
          <w:lang w:val="en"/>
        </w:rPr>
      </w:pPr>
      <w:r>
        <w:rPr>
          <w:rStyle w:val="pln2"/>
          <w:lang w:val="en"/>
        </w:rPr>
        <w:t xml:space="preserve">    </w:t>
      </w:r>
      <w:proofErr w:type="spellStart"/>
      <w:proofErr w:type="gramStart"/>
      <w:r>
        <w:rPr>
          <w:rStyle w:val="pln2"/>
          <w:lang w:val="en"/>
        </w:rPr>
        <w:t>printf</w:t>
      </w:r>
      <w:proofErr w:type="spellEnd"/>
      <w:r>
        <w:rPr>
          <w:rStyle w:val="pun2"/>
          <w:lang w:val="en"/>
        </w:rPr>
        <w:t>(</w:t>
      </w:r>
      <w:proofErr w:type="gramEnd"/>
      <w:r>
        <w:rPr>
          <w:rStyle w:val="str2"/>
          <w:lang w:val="en"/>
        </w:rPr>
        <w:t>"4 digit integer right justified to 3 column: %3d\n"</w:t>
      </w:r>
      <w:r>
        <w:rPr>
          <w:rStyle w:val="pun2"/>
          <w:lang w:val="en"/>
        </w:rPr>
        <w:t>,</w:t>
      </w:r>
      <w:r>
        <w:rPr>
          <w:rStyle w:val="pln2"/>
          <w:lang w:val="en"/>
        </w:rPr>
        <w:t xml:space="preserve"> integer</w:t>
      </w:r>
      <w:r>
        <w:rPr>
          <w:rStyle w:val="pun2"/>
          <w:lang w:val="en"/>
        </w:rPr>
        <w:t>);</w:t>
      </w:r>
    </w:p>
    <w:p w:rsidR="009068CE" w:rsidRDefault="009068CE" w:rsidP="009068CE">
      <w:pPr>
        <w:pStyle w:val="HTMLPreformatted"/>
        <w:shd w:val="clear" w:color="auto" w:fill="EEEEEE"/>
        <w:spacing w:after="150"/>
        <w:rPr>
          <w:rStyle w:val="pln2"/>
          <w:lang w:val="en"/>
        </w:rPr>
      </w:pPr>
    </w:p>
    <w:p w:rsidR="009068CE" w:rsidRDefault="009068CE" w:rsidP="009068CE">
      <w:pPr>
        <w:pStyle w:val="HTMLPreformatted"/>
        <w:shd w:val="clear" w:color="auto" w:fill="EEEEEE"/>
        <w:spacing w:after="150"/>
        <w:rPr>
          <w:rStyle w:val="pln2"/>
          <w:lang w:val="en"/>
        </w:rPr>
      </w:pPr>
      <w:r>
        <w:rPr>
          <w:rStyle w:val="pln2"/>
          <w:lang w:val="en"/>
        </w:rPr>
        <w:t xml:space="preserve">    </w:t>
      </w:r>
      <w:r>
        <w:rPr>
          <w:rStyle w:val="com2"/>
          <w:lang w:val="en"/>
        </w:rPr>
        <w:t>// Rounds to two digit places</w:t>
      </w:r>
    </w:p>
    <w:p w:rsidR="009068CE" w:rsidRDefault="009068CE" w:rsidP="009068CE">
      <w:pPr>
        <w:pStyle w:val="HTMLPreformatted"/>
        <w:shd w:val="clear" w:color="auto" w:fill="EEEEEE"/>
        <w:spacing w:after="150"/>
        <w:rPr>
          <w:rStyle w:val="pln2"/>
          <w:lang w:val="en"/>
        </w:rPr>
      </w:pPr>
      <w:r>
        <w:rPr>
          <w:rStyle w:val="pln2"/>
          <w:lang w:val="en"/>
        </w:rPr>
        <w:t xml:space="preserve">    </w:t>
      </w:r>
      <w:proofErr w:type="spellStart"/>
      <w:proofErr w:type="gramStart"/>
      <w:r>
        <w:rPr>
          <w:rStyle w:val="pln2"/>
          <w:lang w:val="en"/>
        </w:rPr>
        <w:t>printf</w:t>
      </w:r>
      <w:proofErr w:type="spellEnd"/>
      <w:r>
        <w:rPr>
          <w:rStyle w:val="pun2"/>
          <w:lang w:val="en"/>
        </w:rPr>
        <w:t>(</w:t>
      </w:r>
      <w:proofErr w:type="gramEnd"/>
      <w:r>
        <w:rPr>
          <w:rStyle w:val="str2"/>
          <w:lang w:val="en"/>
        </w:rPr>
        <w:t>"Floating point number rounded to 2 digits: %.2f\</w:t>
      </w:r>
      <w:proofErr w:type="spellStart"/>
      <w:r>
        <w:rPr>
          <w:rStyle w:val="str2"/>
          <w:lang w:val="en"/>
        </w:rPr>
        <w:t>n"</w:t>
      </w:r>
      <w:r>
        <w:rPr>
          <w:rStyle w:val="pun2"/>
          <w:lang w:val="en"/>
        </w:rPr>
        <w:t>,</w:t>
      </w:r>
      <w:r>
        <w:rPr>
          <w:rStyle w:val="kwd2"/>
          <w:lang w:val="en"/>
        </w:rPr>
        <w:t>decimal</w:t>
      </w:r>
      <w:proofErr w:type="spellEnd"/>
      <w:r>
        <w:rPr>
          <w:rStyle w:val="pun2"/>
          <w:lang w:val="en"/>
        </w:rPr>
        <w:t>);</w:t>
      </w:r>
    </w:p>
    <w:p w:rsidR="009068CE" w:rsidRDefault="009068CE" w:rsidP="009068CE">
      <w:pPr>
        <w:pStyle w:val="HTMLPreformatted"/>
        <w:shd w:val="clear" w:color="auto" w:fill="EEEEEE"/>
        <w:spacing w:after="150"/>
        <w:rPr>
          <w:rStyle w:val="pln2"/>
          <w:lang w:val="en"/>
        </w:rPr>
      </w:pPr>
    </w:p>
    <w:p w:rsidR="009068CE" w:rsidRDefault="009068CE" w:rsidP="009068CE">
      <w:pPr>
        <w:pStyle w:val="HTMLPreformatted"/>
        <w:shd w:val="clear" w:color="auto" w:fill="EEEEEE"/>
        <w:spacing w:after="150"/>
        <w:rPr>
          <w:rStyle w:val="pln2"/>
          <w:lang w:val="en"/>
        </w:rPr>
      </w:pPr>
      <w:r>
        <w:rPr>
          <w:rStyle w:val="pln2"/>
          <w:lang w:val="en"/>
        </w:rPr>
        <w:t xml:space="preserve">    </w:t>
      </w:r>
      <w:r>
        <w:rPr>
          <w:rStyle w:val="com2"/>
          <w:lang w:val="en"/>
        </w:rPr>
        <w:t>// Rounds to 0 digit places</w:t>
      </w:r>
    </w:p>
    <w:p w:rsidR="009068CE" w:rsidRDefault="009068CE" w:rsidP="009068CE">
      <w:pPr>
        <w:pStyle w:val="HTMLPreformatted"/>
        <w:shd w:val="clear" w:color="auto" w:fill="EEEEEE"/>
        <w:spacing w:after="150"/>
        <w:rPr>
          <w:rStyle w:val="pln2"/>
          <w:lang w:val="en"/>
        </w:rPr>
      </w:pPr>
      <w:r>
        <w:rPr>
          <w:rStyle w:val="pln2"/>
          <w:lang w:val="en"/>
        </w:rPr>
        <w:t xml:space="preserve">    </w:t>
      </w:r>
      <w:proofErr w:type="spellStart"/>
      <w:proofErr w:type="gramStart"/>
      <w:r>
        <w:rPr>
          <w:rStyle w:val="pln2"/>
          <w:lang w:val="en"/>
        </w:rPr>
        <w:t>printf</w:t>
      </w:r>
      <w:proofErr w:type="spellEnd"/>
      <w:r>
        <w:rPr>
          <w:rStyle w:val="pun2"/>
          <w:lang w:val="en"/>
        </w:rPr>
        <w:t>(</w:t>
      </w:r>
      <w:proofErr w:type="gramEnd"/>
      <w:r>
        <w:rPr>
          <w:rStyle w:val="str2"/>
          <w:lang w:val="en"/>
        </w:rPr>
        <w:t>"Floating point number rounded to 0 digits: %.f\n"</w:t>
      </w:r>
      <w:r>
        <w:rPr>
          <w:rStyle w:val="pun2"/>
          <w:lang w:val="en"/>
        </w:rPr>
        <w:t>,</w:t>
      </w:r>
      <w:r>
        <w:rPr>
          <w:rStyle w:val="lit2"/>
          <w:lang w:val="en"/>
        </w:rPr>
        <w:t>987.6543</w:t>
      </w:r>
      <w:r>
        <w:rPr>
          <w:rStyle w:val="pun2"/>
          <w:lang w:val="en"/>
        </w:rPr>
        <w:t>);</w:t>
      </w:r>
    </w:p>
    <w:p w:rsidR="009068CE" w:rsidRDefault="009068CE" w:rsidP="009068CE">
      <w:pPr>
        <w:pStyle w:val="HTMLPreformatted"/>
        <w:shd w:val="clear" w:color="auto" w:fill="EEEEEE"/>
        <w:spacing w:after="150"/>
        <w:rPr>
          <w:rStyle w:val="pln2"/>
          <w:lang w:val="en"/>
        </w:rPr>
      </w:pPr>
    </w:p>
    <w:p w:rsidR="009068CE" w:rsidRDefault="009068CE" w:rsidP="009068CE">
      <w:pPr>
        <w:pStyle w:val="HTMLPreformatted"/>
        <w:shd w:val="clear" w:color="auto" w:fill="EEEEEE"/>
        <w:spacing w:after="150"/>
        <w:rPr>
          <w:rStyle w:val="pln2"/>
          <w:lang w:val="en"/>
        </w:rPr>
      </w:pPr>
      <w:r>
        <w:rPr>
          <w:rStyle w:val="pln2"/>
          <w:lang w:val="en"/>
        </w:rPr>
        <w:t xml:space="preserve">    </w:t>
      </w:r>
      <w:r>
        <w:rPr>
          <w:rStyle w:val="com2"/>
          <w:lang w:val="en"/>
        </w:rPr>
        <w:t xml:space="preserve">// Prints the number in exponential </w:t>
      </w:r>
      <w:proofErr w:type="gramStart"/>
      <w:r>
        <w:rPr>
          <w:rStyle w:val="com2"/>
          <w:lang w:val="en"/>
        </w:rPr>
        <w:t>notation(</w:t>
      </w:r>
      <w:proofErr w:type="gramEnd"/>
      <w:r>
        <w:rPr>
          <w:rStyle w:val="com2"/>
          <w:lang w:val="en"/>
        </w:rPr>
        <w:t>scientific notation)</w:t>
      </w:r>
    </w:p>
    <w:p w:rsidR="009068CE" w:rsidRDefault="009068CE" w:rsidP="009068CE">
      <w:pPr>
        <w:pStyle w:val="HTMLPreformatted"/>
        <w:shd w:val="clear" w:color="auto" w:fill="EEEEEE"/>
        <w:spacing w:after="150"/>
        <w:rPr>
          <w:rStyle w:val="pln2"/>
          <w:lang w:val="en"/>
        </w:rPr>
      </w:pPr>
      <w:r>
        <w:rPr>
          <w:rStyle w:val="pln2"/>
          <w:lang w:val="en"/>
        </w:rPr>
        <w:lastRenderedPageBreak/>
        <w:t xml:space="preserve">    </w:t>
      </w:r>
      <w:proofErr w:type="spellStart"/>
      <w:proofErr w:type="gramStart"/>
      <w:r>
        <w:rPr>
          <w:rStyle w:val="pln2"/>
          <w:lang w:val="en"/>
        </w:rPr>
        <w:t>printf</w:t>
      </w:r>
      <w:proofErr w:type="spellEnd"/>
      <w:r>
        <w:rPr>
          <w:rStyle w:val="pun2"/>
          <w:lang w:val="en"/>
        </w:rPr>
        <w:t>(</w:t>
      </w:r>
      <w:proofErr w:type="gramEnd"/>
      <w:r>
        <w:rPr>
          <w:rStyle w:val="str2"/>
          <w:lang w:val="en"/>
        </w:rPr>
        <w:t>"Floating point number in exponential form: %e\n"</w:t>
      </w:r>
      <w:r>
        <w:rPr>
          <w:rStyle w:val="pun2"/>
          <w:lang w:val="en"/>
        </w:rPr>
        <w:t>,</w:t>
      </w:r>
      <w:r>
        <w:rPr>
          <w:rStyle w:val="lit2"/>
          <w:lang w:val="en"/>
        </w:rPr>
        <w:t>987.6543</w:t>
      </w:r>
      <w:r>
        <w:rPr>
          <w:rStyle w:val="pun2"/>
          <w:lang w:val="en"/>
        </w:rPr>
        <w:t>);</w:t>
      </w:r>
    </w:p>
    <w:p w:rsidR="009068CE" w:rsidRDefault="009068CE" w:rsidP="009068CE">
      <w:pPr>
        <w:pStyle w:val="HTMLPreformatted"/>
        <w:shd w:val="clear" w:color="auto" w:fill="EEEEEE"/>
        <w:spacing w:after="150"/>
        <w:rPr>
          <w:rStyle w:val="pln2"/>
          <w:lang w:val="en"/>
        </w:rPr>
      </w:pPr>
      <w:r>
        <w:rPr>
          <w:rStyle w:val="pln2"/>
          <w:lang w:val="en"/>
        </w:rPr>
        <w:t xml:space="preserve">    </w:t>
      </w:r>
      <w:proofErr w:type="gramStart"/>
      <w:r>
        <w:rPr>
          <w:rStyle w:val="kwd2"/>
          <w:lang w:val="en"/>
        </w:rPr>
        <w:t>return</w:t>
      </w:r>
      <w:proofErr w:type="gramEnd"/>
      <w:r>
        <w:rPr>
          <w:rStyle w:val="pln2"/>
          <w:lang w:val="en"/>
        </w:rPr>
        <w:t xml:space="preserve"> </w:t>
      </w:r>
      <w:r>
        <w:rPr>
          <w:rStyle w:val="lit2"/>
          <w:lang w:val="en"/>
        </w:rPr>
        <w:t>0</w:t>
      </w:r>
      <w:r>
        <w:rPr>
          <w:rStyle w:val="pun2"/>
          <w:lang w:val="en"/>
        </w:rPr>
        <w:t>;</w:t>
      </w:r>
    </w:p>
    <w:p w:rsidR="009068CE" w:rsidRDefault="009068CE" w:rsidP="009068CE">
      <w:pPr>
        <w:pStyle w:val="HTMLPreformatted"/>
        <w:shd w:val="clear" w:color="auto" w:fill="EEEEEE"/>
        <w:spacing w:after="150"/>
        <w:rPr>
          <w:color w:val="101820"/>
          <w:lang w:val="en"/>
        </w:rPr>
      </w:pPr>
      <w:r>
        <w:rPr>
          <w:rStyle w:val="pun2"/>
          <w:lang w:val="en"/>
        </w:rPr>
        <w:t>}</w:t>
      </w:r>
      <w:r>
        <w:rPr>
          <w:rStyle w:val="pln2"/>
          <w:lang w:val="en"/>
        </w:rPr>
        <w:t xml:space="preserve">   </w:t>
      </w:r>
    </w:p>
    <w:p w:rsidR="009068CE" w:rsidRDefault="009068CE" w:rsidP="009068CE">
      <w:pPr>
        <w:pStyle w:val="NormalWeb"/>
        <w:spacing w:line="390" w:lineRule="atLeast"/>
        <w:rPr>
          <w:rFonts w:ascii="Verdana" w:hAnsi="Verdana" w:cs="Arial"/>
          <w:color w:val="101820"/>
          <w:sz w:val="23"/>
          <w:szCs w:val="23"/>
          <w:lang w:val="en"/>
        </w:rPr>
      </w:pPr>
      <w:r>
        <w:rPr>
          <w:rFonts w:ascii="Verdana" w:hAnsi="Verdana" w:cs="Arial"/>
          <w:b/>
          <w:bCs/>
          <w:color w:val="555555"/>
          <w:sz w:val="23"/>
          <w:szCs w:val="23"/>
          <w:lang w:val="en"/>
        </w:rPr>
        <w:t>Output</w:t>
      </w:r>
    </w:p>
    <w:p w:rsidR="009068CE" w:rsidRDefault="009068CE" w:rsidP="009068CE">
      <w:pPr>
        <w:pStyle w:val="HTMLPreformatted"/>
        <w:spacing w:line="390" w:lineRule="atLeast"/>
        <w:rPr>
          <w:color w:val="101820"/>
          <w:lang w:val="en"/>
        </w:rPr>
      </w:pPr>
      <w:r>
        <w:rPr>
          <w:color w:val="101820"/>
          <w:lang w:val="en"/>
        </w:rPr>
        <w:t xml:space="preserve">4 digit integer </w:t>
      </w:r>
      <w:proofErr w:type="gramStart"/>
      <w:r>
        <w:rPr>
          <w:color w:val="101820"/>
          <w:lang w:val="en"/>
        </w:rPr>
        <w:t>right</w:t>
      </w:r>
      <w:proofErr w:type="gramEnd"/>
      <w:r>
        <w:rPr>
          <w:color w:val="101820"/>
          <w:lang w:val="en"/>
        </w:rPr>
        <w:t xml:space="preserve"> justified to 6 column:   9876</w:t>
      </w:r>
    </w:p>
    <w:p w:rsidR="009068CE" w:rsidRDefault="009068CE" w:rsidP="009068CE">
      <w:pPr>
        <w:pStyle w:val="HTMLPreformatted"/>
        <w:spacing w:line="390" w:lineRule="atLeast"/>
        <w:rPr>
          <w:color w:val="101820"/>
          <w:lang w:val="en"/>
        </w:rPr>
      </w:pPr>
      <w:r>
        <w:rPr>
          <w:color w:val="101820"/>
          <w:lang w:val="en"/>
        </w:rPr>
        <w:t xml:space="preserve">4 digit integer </w:t>
      </w:r>
      <w:proofErr w:type="gramStart"/>
      <w:r>
        <w:rPr>
          <w:color w:val="101820"/>
          <w:lang w:val="en"/>
        </w:rPr>
        <w:t>right</w:t>
      </w:r>
      <w:proofErr w:type="gramEnd"/>
      <w:r>
        <w:rPr>
          <w:color w:val="101820"/>
          <w:lang w:val="en"/>
        </w:rPr>
        <w:t xml:space="preserve"> justified to 3 column: 9876</w:t>
      </w:r>
    </w:p>
    <w:p w:rsidR="009068CE" w:rsidRDefault="009068CE" w:rsidP="009068CE">
      <w:pPr>
        <w:pStyle w:val="HTMLPreformatted"/>
        <w:spacing w:line="390" w:lineRule="atLeast"/>
        <w:rPr>
          <w:color w:val="101820"/>
          <w:lang w:val="en"/>
        </w:rPr>
      </w:pPr>
      <w:r>
        <w:rPr>
          <w:color w:val="101820"/>
          <w:lang w:val="en"/>
        </w:rPr>
        <w:t>Floating point number rounded to 2 digits: 987.65</w:t>
      </w:r>
    </w:p>
    <w:p w:rsidR="009068CE" w:rsidRDefault="009068CE" w:rsidP="009068CE">
      <w:pPr>
        <w:pStyle w:val="HTMLPreformatted"/>
        <w:spacing w:line="390" w:lineRule="atLeast"/>
        <w:rPr>
          <w:color w:val="101820"/>
          <w:lang w:val="en"/>
        </w:rPr>
      </w:pPr>
      <w:r>
        <w:rPr>
          <w:color w:val="101820"/>
          <w:lang w:val="en"/>
        </w:rPr>
        <w:t>Floating point number rounded to 0 digits: 988</w:t>
      </w:r>
    </w:p>
    <w:p w:rsidR="009068CE" w:rsidRDefault="009068CE" w:rsidP="009068CE">
      <w:pPr>
        <w:pStyle w:val="HTMLPreformatted"/>
        <w:spacing w:line="390" w:lineRule="atLeast"/>
        <w:rPr>
          <w:color w:val="101820"/>
          <w:lang w:val="en"/>
        </w:rPr>
      </w:pPr>
      <w:r>
        <w:rPr>
          <w:color w:val="101820"/>
          <w:lang w:val="en"/>
        </w:rPr>
        <w:t xml:space="preserve">Floating point number in exponential form: 9.876543e+02 </w:t>
      </w:r>
    </w:p>
    <w:p w:rsidR="00885FCB" w:rsidRDefault="00885FCB">
      <w:pPr>
        <w:rPr>
          <w:lang w:val="en"/>
        </w:rPr>
      </w:pPr>
    </w:p>
    <w:p w:rsidR="009068CE" w:rsidRDefault="009068CE">
      <w:pPr>
        <w:rPr>
          <w:lang w:val="en"/>
        </w:rPr>
      </w:pPr>
    </w:p>
    <w:p w:rsidR="00BF4780" w:rsidRDefault="00BF4780" w:rsidP="00BF4780">
      <w:pPr>
        <w:pStyle w:val="Heading1"/>
        <w:rPr>
          <w:sz w:val="51"/>
          <w:szCs w:val="51"/>
          <w:lang w:val="en"/>
        </w:rPr>
      </w:pPr>
      <w:r>
        <w:rPr>
          <w:sz w:val="51"/>
          <w:szCs w:val="51"/>
          <w:lang w:val="en"/>
        </w:rPr>
        <w:t>C Programming Operators</w:t>
      </w:r>
    </w:p>
    <w:p w:rsidR="00BF4780" w:rsidRDefault="00BF4780" w:rsidP="00BF4780">
      <w:pPr>
        <w:rPr>
          <w:rFonts w:ascii="Verdana" w:hAnsi="Verdana" w:cs="Arial"/>
          <w:color w:val="9999AA"/>
          <w:sz w:val="23"/>
          <w:szCs w:val="23"/>
          <w:lang w:val="en"/>
        </w:rPr>
      </w:pPr>
      <w:r>
        <w:rPr>
          <w:rFonts w:ascii="Verdana" w:hAnsi="Verdana" w:cs="Arial"/>
          <w:color w:val="9999AA"/>
          <w:sz w:val="23"/>
          <w:szCs w:val="23"/>
          <w:lang w:val="en"/>
        </w:rPr>
        <w:t xml:space="preserve">C programming has various operators to perform tasks including arithmetic, conditional and bitwise operations. You will learn about various C operators and how to use them in this tutorial. </w:t>
      </w:r>
    </w:p>
    <w:p w:rsidR="00BF4780" w:rsidRDefault="00BF4780" w:rsidP="00BF4780">
      <w:pPr>
        <w:spacing w:line="390" w:lineRule="atLeast"/>
        <w:rPr>
          <w:rFonts w:ascii="Verdana" w:hAnsi="Verdana" w:cs="Arial"/>
          <w:color w:val="101820"/>
          <w:sz w:val="23"/>
          <w:szCs w:val="23"/>
          <w:lang w:val="en"/>
        </w:rPr>
      </w:pPr>
      <w:r>
        <w:rPr>
          <w:rFonts w:ascii="Verdana" w:hAnsi="Verdana" w:cs="Arial"/>
          <w:noProof/>
          <w:color w:val="101820"/>
          <w:sz w:val="23"/>
          <w:szCs w:val="23"/>
        </w:rPr>
        <w:lastRenderedPageBreak/>
        <w:drawing>
          <wp:inline distT="0" distB="0" distL="0" distR="0" wp14:anchorId="77ECA27D" wp14:editId="4C2292EA">
            <wp:extent cx="6164494" cy="3657600"/>
            <wp:effectExtent l="0" t="0" r="8255" b="0"/>
            <wp:docPr id="5" name="Picture 5" descr="Operator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Operators in C programm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4494" cy="3657600"/>
                    </a:xfrm>
                    <a:prstGeom prst="rect">
                      <a:avLst/>
                    </a:prstGeom>
                    <a:noFill/>
                    <a:ln>
                      <a:noFill/>
                    </a:ln>
                  </pic:spPr>
                </pic:pic>
              </a:graphicData>
            </a:graphic>
          </wp:inline>
        </w:drawing>
      </w:r>
    </w:p>
    <w:p w:rsidR="00BF4780" w:rsidRDefault="00BF4780" w:rsidP="00BF4780">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An operator is a symbol which operates on a value or a variable. For example: </w:t>
      </w:r>
      <w:r>
        <w:rPr>
          <w:rStyle w:val="HTMLVariable"/>
          <w:color w:val="101820"/>
          <w:lang w:val="en"/>
        </w:rPr>
        <w:t>+</w:t>
      </w:r>
      <w:r>
        <w:rPr>
          <w:rFonts w:ascii="Verdana" w:hAnsi="Verdana" w:cs="Arial"/>
          <w:color w:val="101820"/>
          <w:sz w:val="23"/>
          <w:szCs w:val="23"/>
          <w:lang w:val="en"/>
        </w:rPr>
        <w:t xml:space="preserve"> is an operator to perform addition.</w:t>
      </w:r>
    </w:p>
    <w:p w:rsidR="00BF4780" w:rsidRDefault="00BF4780" w:rsidP="00BF4780">
      <w:pPr>
        <w:spacing w:line="390" w:lineRule="atLeast"/>
        <w:rPr>
          <w:rFonts w:ascii="Verdana" w:hAnsi="Verdana" w:cs="Arial"/>
          <w:color w:val="101820"/>
          <w:sz w:val="23"/>
          <w:szCs w:val="23"/>
          <w:lang w:val="en"/>
        </w:rPr>
      </w:pPr>
      <w:ins w:id="8" w:author="Unknown">
        <w:r>
          <w:rPr>
            <w:rFonts w:ascii="Verdana" w:hAnsi="Verdana" w:cs="Arial"/>
            <w:color w:val="101820"/>
            <w:sz w:val="23"/>
            <w:szCs w:val="23"/>
            <w:lang w:val="en"/>
          </w:rPr>
          <w:t xml:space="preserve">&lt;=""&gt; </w:t>
        </w:r>
      </w:ins>
    </w:p>
    <w:p w:rsidR="00BF4780" w:rsidRDefault="00BF4780" w:rsidP="00BF4780">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C programming has wide range of operators to perform various operations. For better understanding of operators, these operators can be classified as: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Types of operators in C programming Language."/>
      </w:tblPr>
      <w:tblGrid>
        <w:gridCol w:w="4360"/>
      </w:tblGrid>
      <w:tr w:rsidR="00BF4780" w:rsidTr="00BF4780">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BF4780" w:rsidRDefault="00BF4780">
            <w:pPr>
              <w:spacing w:line="390" w:lineRule="atLeast"/>
              <w:rPr>
                <w:rFonts w:ascii="Verdana" w:hAnsi="Verdana"/>
                <w:color w:val="101820"/>
                <w:sz w:val="26"/>
                <w:szCs w:val="26"/>
              </w:rPr>
            </w:pPr>
            <w:r>
              <w:rPr>
                <w:rFonts w:ascii="Verdana" w:hAnsi="Verdana"/>
                <w:color w:val="101820"/>
                <w:sz w:val="26"/>
                <w:szCs w:val="26"/>
              </w:rPr>
              <w:t>Operators in C programming</w:t>
            </w:r>
          </w:p>
        </w:tc>
      </w:tr>
      <w:tr w:rsidR="00BF4780" w:rsidTr="00BF478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sidRPr="00C77195">
              <w:rPr>
                <w:rFonts w:ascii="Verdana" w:hAnsi="Verdana"/>
                <w:color w:val="101820"/>
              </w:rPr>
              <w:t>Arithmetic Operators</w:t>
            </w:r>
          </w:p>
        </w:tc>
      </w:tr>
      <w:tr w:rsidR="00BF4780" w:rsidTr="00BF478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sidRPr="00C77195">
              <w:rPr>
                <w:rFonts w:ascii="Verdana" w:hAnsi="Verdana"/>
                <w:color w:val="101820"/>
              </w:rPr>
              <w:t>Increment and Decrement Operators</w:t>
            </w:r>
          </w:p>
        </w:tc>
      </w:tr>
      <w:tr w:rsidR="00BF4780" w:rsidTr="00BF478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sidRPr="00C77195">
              <w:rPr>
                <w:rFonts w:ascii="Verdana" w:hAnsi="Verdana"/>
                <w:color w:val="101820"/>
              </w:rPr>
              <w:t>Assignment Operators</w:t>
            </w:r>
          </w:p>
        </w:tc>
      </w:tr>
      <w:tr w:rsidR="00BF4780" w:rsidTr="00BF478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sidRPr="00C77195">
              <w:rPr>
                <w:rFonts w:ascii="Verdana" w:hAnsi="Verdana"/>
                <w:color w:val="101820"/>
              </w:rPr>
              <w:lastRenderedPageBreak/>
              <w:t>Relational Operators</w:t>
            </w:r>
          </w:p>
        </w:tc>
      </w:tr>
      <w:tr w:rsidR="00BF4780" w:rsidTr="00BF478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sidRPr="00C77195">
              <w:rPr>
                <w:rFonts w:ascii="Verdana" w:hAnsi="Verdana"/>
                <w:color w:val="101820"/>
              </w:rPr>
              <w:t>Logical Operators</w:t>
            </w:r>
          </w:p>
        </w:tc>
      </w:tr>
      <w:tr w:rsidR="00BF4780" w:rsidTr="00BF478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sidRPr="00C77195">
              <w:rPr>
                <w:rFonts w:ascii="Verdana" w:hAnsi="Verdana"/>
                <w:color w:val="101820"/>
              </w:rPr>
              <w:t>Conditional Operators</w:t>
            </w:r>
          </w:p>
        </w:tc>
      </w:tr>
      <w:tr w:rsidR="00BF4780" w:rsidTr="00BF478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sidRPr="00C77195">
              <w:rPr>
                <w:rFonts w:ascii="Verdana" w:hAnsi="Verdana"/>
                <w:color w:val="101820"/>
              </w:rPr>
              <w:t>Bitwise Operators</w:t>
            </w:r>
          </w:p>
        </w:tc>
      </w:tr>
      <w:tr w:rsidR="00BF4780" w:rsidTr="00BF478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sidRPr="00C77195">
              <w:rPr>
                <w:rFonts w:ascii="Verdana" w:hAnsi="Verdana"/>
                <w:color w:val="101820"/>
              </w:rPr>
              <w:t>Special Operators</w:t>
            </w:r>
          </w:p>
        </w:tc>
      </w:tr>
    </w:tbl>
    <w:p w:rsidR="00BF4780" w:rsidRDefault="00BF4780" w:rsidP="00BF4780">
      <w:pPr>
        <w:pStyle w:val="Heading2"/>
        <w:rPr>
          <w:rFonts w:ascii="Tahoma" w:hAnsi="Tahoma" w:cs="Tahoma"/>
          <w:color w:val="555555"/>
          <w:sz w:val="41"/>
          <w:szCs w:val="41"/>
          <w:lang w:val="en"/>
        </w:rPr>
      </w:pPr>
      <w:bookmarkStart w:id="9" w:name="arithmetic"/>
      <w:bookmarkEnd w:id="9"/>
      <w:r>
        <w:rPr>
          <w:sz w:val="41"/>
          <w:szCs w:val="41"/>
          <w:lang w:val="en"/>
        </w:rPr>
        <w:t>C Arithmetic Operators</w:t>
      </w:r>
    </w:p>
    <w:p w:rsidR="00BF4780" w:rsidRDefault="00BF4780" w:rsidP="00BF4780">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An arithmetic operator performs mathematical operations such as addition, subtraction and multiplication on numerical values (constants and variables).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List of all arithmetic operators in C programming."/>
      </w:tblPr>
      <w:tblGrid>
        <w:gridCol w:w="1430"/>
        <w:gridCol w:w="4923"/>
      </w:tblGrid>
      <w:tr w:rsidR="00BF4780" w:rsidTr="00BF4780">
        <w:trPr>
          <w:tblHeader/>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BF4780" w:rsidRDefault="00BF4780">
            <w:pPr>
              <w:spacing w:line="390" w:lineRule="atLeast"/>
              <w:rPr>
                <w:rFonts w:ascii="Verdana" w:hAnsi="Verdana"/>
                <w:color w:val="101820"/>
                <w:sz w:val="26"/>
                <w:szCs w:val="26"/>
              </w:rPr>
            </w:pPr>
            <w:r>
              <w:rPr>
                <w:rFonts w:ascii="Verdana" w:hAnsi="Verdana"/>
                <w:color w:val="101820"/>
                <w:sz w:val="26"/>
                <w:szCs w:val="26"/>
              </w:rPr>
              <w:t>Operator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BF4780" w:rsidRDefault="00BF4780">
            <w:pPr>
              <w:spacing w:line="390" w:lineRule="atLeast"/>
              <w:rPr>
                <w:rFonts w:ascii="Verdana" w:hAnsi="Verdana"/>
                <w:color w:val="101820"/>
                <w:sz w:val="26"/>
                <w:szCs w:val="26"/>
              </w:rPr>
            </w:pPr>
            <w:r>
              <w:rPr>
                <w:rFonts w:ascii="Verdana" w:hAnsi="Verdana"/>
                <w:color w:val="101820"/>
                <w:sz w:val="26"/>
                <w:szCs w:val="26"/>
              </w:rPr>
              <w:t>Meaning of Operator</w:t>
            </w:r>
          </w:p>
        </w:tc>
      </w:tr>
      <w:tr w:rsidR="00BF4780" w:rsidTr="00BF478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addition or unary plus</w:t>
            </w:r>
          </w:p>
        </w:tc>
      </w:tr>
      <w:tr w:rsidR="00BF4780" w:rsidTr="00BF478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subtraction or unary minus</w:t>
            </w:r>
          </w:p>
        </w:tc>
      </w:tr>
      <w:tr w:rsidR="00BF4780" w:rsidTr="00BF478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multiplication</w:t>
            </w:r>
          </w:p>
        </w:tc>
      </w:tr>
      <w:tr w:rsidR="00BF4780" w:rsidTr="00BF478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division</w:t>
            </w:r>
          </w:p>
        </w:tc>
      </w:tr>
      <w:tr w:rsidR="00BF4780" w:rsidTr="00BF478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remainder after division( modulo division)</w:t>
            </w:r>
          </w:p>
        </w:tc>
      </w:tr>
    </w:tbl>
    <w:p w:rsidR="00BF4780" w:rsidRDefault="00BF4780" w:rsidP="00BF4780">
      <w:pPr>
        <w:pStyle w:val="Heading3"/>
        <w:rPr>
          <w:rFonts w:ascii="Tahoma" w:hAnsi="Tahoma"/>
          <w:sz w:val="37"/>
          <w:szCs w:val="37"/>
          <w:lang w:val="en"/>
        </w:rPr>
      </w:pPr>
      <w:r>
        <w:rPr>
          <w:sz w:val="37"/>
          <w:szCs w:val="37"/>
          <w:lang w:val="en"/>
        </w:rPr>
        <w:t>Example #1: Arithmetic Operators</w:t>
      </w:r>
    </w:p>
    <w:p w:rsidR="00BF4780" w:rsidRDefault="00BF4780" w:rsidP="00BF4780">
      <w:pPr>
        <w:pStyle w:val="HTMLPreformatted"/>
        <w:shd w:val="clear" w:color="auto" w:fill="EEEEEE"/>
        <w:spacing w:after="150"/>
        <w:rPr>
          <w:rStyle w:val="pln1"/>
          <w:lang w:val="en"/>
        </w:rPr>
      </w:pPr>
      <w:r>
        <w:rPr>
          <w:rStyle w:val="com1"/>
          <w:lang w:val="en"/>
        </w:rPr>
        <w:lastRenderedPageBreak/>
        <w:t>// C Program to demonstrate the working of arithmetic operators</w:t>
      </w:r>
    </w:p>
    <w:p w:rsidR="00BF4780" w:rsidRDefault="00BF4780" w:rsidP="00BF4780">
      <w:pPr>
        <w:pStyle w:val="HTMLPreformatted"/>
        <w:shd w:val="clear" w:color="auto" w:fill="EEEEEE"/>
        <w:spacing w:after="150"/>
        <w:rPr>
          <w:rStyle w:val="pln1"/>
          <w:lang w:val="en"/>
        </w:rPr>
      </w:pPr>
      <w:r>
        <w:rPr>
          <w:rStyle w:val="com1"/>
          <w:lang w:val="en"/>
        </w:rPr>
        <w:t>#include</w:t>
      </w:r>
      <w:r>
        <w:rPr>
          <w:rStyle w:val="pln1"/>
          <w:lang w:val="en"/>
        </w:rPr>
        <w:t xml:space="preserve"> </w:t>
      </w:r>
      <w:r>
        <w:rPr>
          <w:rStyle w:val="str1"/>
          <w:lang w:val="en"/>
        </w:rPr>
        <w:t>&lt;</w:t>
      </w:r>
      <w:proofErr w:type="spellStart"/>
      <w:r>
        <w:rPr>
          <w:rStyle w:val="str1"/>
          <w:lang w:val="en"/>
        </w:rPr>
        <w:t>stdio.h</w:t>
      </w:r>
      <w:proofErr w:type="spellEnd"/>
      <w:r>
        <w:rPr>
          <w:rStyle w:val="str1"/>
          <w:lang w:val="en"/>
        </w:rPr>
        <w:t>&gt;</w:t>
      </w:r>
    </w:p>
    <w:p w:rsidR="00BF4780" w:rsidRDefault="00BF4780" w:rsidP="00BF4780">
      <w:pPr>
        <w:pStyle w:val="HTMLPreformatted"/>
        <w:shd w:val="clear" w:color="auto" w:fill="EEEEEE"/>
        <w:spacing w:after="150"/>
        <w:rPr>
          <w:rStyle w:val="pln1"/>
          <w:lang w:val="en"/>
        </w:rPr>
      </w:pPr>
      <w:proofErr w:type="spellStart"/>
      <w:proofErr w:type="gramStart"/>
      <w:r>
        <w:rPr>
          <w:rStyle w:val="kwd1"/>
          <w:lang w:val="en"/>
        </w:rPr>
        <w:t>int</w:t>
      </w:r>
      <w:proofErr w:type="spellEnd"/>
      <w:proofErr w:type="gramEnd"/>
      <w:r>
        <w:rPr>
          <w:rStyle w:val="pln1"/>
          <w:lang w:val="en"/>
        </w:rPr>
        <w:t xml:space="preserve"> main</w:t>
      </w:r>
      <w:r>
        <w:rPr>
          <w:rStyle w:val="pun1"/>
          <w:lang w:val="en"/>
        </w:rPr>
        <w:t>()</w:t>
      </w:r>
    </w:p>
    <w:p w:rsidR="00BF4780" w:rsidRPr="00BF4780" w:rsidRDefault="00BF4780" w:rsidP="00BF4780">
      <w:pPr>
        <w:pStyle w:val="HTMLPreformatted"/>
        <w:shd w:val="clear" w:color="auto" w:fill="EEEEEE"/>
        <w:spacing w:after="150"/>
        <w:rPr>
          <w:rStyle w:val="pln1"/>
          <w:lang w:val="pt-BR"/>
        </w:rPr>
      </w:pPr>
      <w:proofErr w:type="gramStart"/>
      <w:r w:rsidRPr="00BF4780">
        <w:rPr>
          <w:rStyle w:val="pun1"/>
          <w:lang w:val="pt-BR"/>
        </w:rPr>
        <w:t>{</w:t>
      </w:r>
    </w:p>
    <w:p w:rsidR="00BF4780" w:rsidRPr="00BF4780" w:rsidRDefault="00BF4780" w:rsidP="00BF4780">
      <w:pPr>
        <w:pStyle w:val="HTMLPreformatted"/>
        <w:shd w:val="clear" w:color="auto" w:fill="EEEEEE"/>
        <w:spacing w:after="150"/>
        <w:rPr>
          <w:rStyle w:val="pln1"/>
          <w:lang w:val="pt-BR"/>
        </w:rPr>
      </w:pPr>
      <w:proofErr w:type="gramEnd"/>
      <w:r w:rsidRPr="00BF4780">
        <w:rPr>
          <w:rStyle w:val="pln1"/>
          <w:lang w:val="pt-BR"/>
        </w:rPr>
        <w:t xml:space="preserve">    </w:t>
      </w:r>
      <w:proofErr w:type="spellStart"/>
      <w:proofErr w:type="gramStart"/>
      <w:r w:rsidRPr="00BF4780">
        <w:rPr>
          <w:rStyle w:val="kwd1"/>
          <w:lang w:val="pt-BR"/>
        </w:rPr>
        <w:t>int</w:t>
      </w:r>
      <w:proofErr w:type="spellEnd"/>
      <w:proofErr w:type="gramEnd"/>
      <w:r w:rsidRPr="00BF4780">
        <w:rPr>
          <w:rStyle w:val="pln1"/>
          <w:lang w:val="pt-BR"/>
        </w:rPr>
        <w:t xml:space="preserve"> a </w:t>
      </w:r>
      <w:r w:rsidRPr="00BF4780">
        <w:rPr>
          <w:rStyle w:val="pun1"/>
          <w:lang w:val="pt-BR"/>
        </w:rPr>
        <w:t>=</w:t>
      </w:r>
      <w:r w:rsidRPr="00BF4780">
        <w:rPr>
          <w:rStyle w:val="pln1"/>
          <w:lang w:val="pt-BR"/>
        </w:rPr>
        <w:t xml:space="preserve"> </w:t>
      </w:r>
      <w:r w:rsidRPr="00BF4780">
        <w:rPr>
          <w:rStyle w:val="lit1"/>
          <w:lang w:val="pt-BR"/>
        </w:rPr>
        <w:t>9</w:t>
      </w:r>
      <w:r w:rsidRPr="00BF4780">
        <w:rPr>
          <w:rStyle w:val="pun1"/>
          <w:lang w:val="pt-BR"/>
        </w:rPr>
        <w:t>,</w:t>
      </w:r>
      <w:r w:rsidRPr="00BF4780">
        <w:rPr>
          <w:rStyle w:val="pln1"/>
          <w:lang w:val="pt-BR"/>
        </w:rPr>
        <w:t xml:space="preserve">b </w:t>
      </w:r>
      <w:r w:rsidRPr="00BF4780">
        <w:rPr>
          <w:rStyle w:val="pun1"/>
          <w:lang w:val="pt-BR"/>
        </w:rPr>
        <w:t>=</w:t>
      </w:r>
      <w:r w:rsidRPr="00BF4780">
        <w:rPr>
          <w:rStyle w:val="pln1"/>
          <w:lang w:val="pt-BR"/>
        </w:rPr>
        <w:t xml:space="preserve"> </w:t>
      </w:r>
      <w:r w:rsidRPr="00BF4780">
        <w:rPr>
          <w:rStyle w:val="lit1"/>
          <w:lang w:val="pt-BR"/>
        </w:rPr>
        <w:t>4</w:t>
      </w:r>
      <w:r w:rsidRPr="00BF4780">
        <w:rPr>
          <w:rStyle w:val="pun1"/>
          <w:lang w:val="pt-BR"/>
        </w:rPr>
        <w:t>,</w:t>
      </w:r>
      <w:r w:rsidRPr="00BF4780">
        <w:rPr>
          <w:rStyle w:val="pln1"/>
          <w:lang w:val="pt-BR"/>
        </w:rPr>
        <w:t xml:space="preserve"> c</w:t>
      </w:r>
      <w:r w:rsidRPr="00BF4780">
        <w:rPr>
          <w:rStyle w:val="pun1"/>
          <w:lang w:val="pt-BR"/>
        </w:rPr>
        <w:t>;</w:t>
      </w:r>
    </w:p>
    <w:p w:rsidR="00BF4780" w:rsidRPr="00BF4780" w:rsidRDefault="00BF4780" w:rsidP="00BF4780">
      <w:pPr>
        <w:pStyle w:val="HTMLPreformatted"/>
        <w:shd w:val="clear" w:color="auto" w:fill="EEEEEE"/>
        <w:spacing w:after="150"/>
        <w:rPr>
          <w:rStyle w:val="pln1"/>
          <w:lang w:val="pt-BR"/>
        </w:rPr>
      </w:pPr>
      <w:r w:rsidRPr="00BF4780">
        <w:rPr>
          <w:rStyle w:val="pln1"/>
          <w:lang w:val="pt-BR"/>
        </w:rPr>
        <w:t xml:space="preserve">    </w:t>
      </w:r>
    </w:p>
    <w:p w:rsidR="00BF4780" w:rsidRPr="00BF4780" w:rsidRDefault="00BF4780" w:rsidP="00BF4780">
      <w:pPr>
        <w:pStyle w:val="HTMLPreformatted"/>
        <w:shd w:val="clear" w:color="auto" w:fill="EEEEEE"/>
        <w:spacing w:after="150"/>
        <w:rPr>
          <w:rStyle w:val="pln1"/>
          <w:lang w:val="pt-BR"/>
        </w:rPr>
      </w:pPr>
      <w:r w:rsidRPr="00BF4780">
        <w:rPr>
          <w:rStyle w:val="pln1"/>
          <w:lang w:val="pt-BR"/>
        </w:rPr>
        <w:t xml:space="preserve">    c </w:t>
      </w:r>
      <w:r w:rsidRPr="00BF4780">
        <w:rPr>
          <w:rStyle w:val="pun1"/>
          <w:lang w:val="pt-BR"/>
        </w:rPr>
        <w:t>=</w:t>
      </w:r>
      <w:r w:rsidRPr="00BF4780">
        <w:rPr>
          <w:rStyle w:val="pln1"/>
          <w:lang w:val="pt-BR"/>
        </w:rPr>
        <w:t xml:space="preserve"> </w:t>
      </w:r>
      <w:proofErr w:type="spellStart"/>
      <w:r w:rsidRPr="00BF4780">
        <w:rPr>
          <w:rStyle w:val="pln1"/>
          <w:lang w:val="pt-BR"/>
        </w:rPr>
        <w:t>a</w:t>
      </w:r>
      <w:r w:rsidRPr="00BF4780">
        <w:rPr>
          <w:rStyle w:val="pun1"/>
          <w:lang w:val="pt-BR"/>
        </w:rPr>
        <w:t>+</w:t>
      </w:r>
      <w:r w:rsidRPr="00BF4780">
        <w:rPr>
          <w:rStyle w:val="pln1"/>
          <w:lang w:val="pt-BR"/>
        </w:rPr>
        <w:t>b</w:t>
      </w:r>
      <w:proofErr w:type="spellEnd"/>
      <w:r w:rsidRPr="00BF4780">
        <w:rPr>
          <w:rStyle w:val="pun1"/>
          <w:lang w:val="pt-BR"/>
        </w:rPr>
        <w:t>;</w:t>
      </w:r>
    </w:p>
    <w:p w:rsidR="00BF4780" w:rsidRPr="00BF4780" w:rsidRDefault="00BF4780" w:rsidP="00BF4780">
      <w:pPr>
        <w:pStyle w:val="HTMLPreformatted"/>
        <w:shd w:val="clear" w:color="auto" w:fill="EEEEEE"/>
        <w:spacing w:after="150"/>
        <w:rPr>
          <w:rStyle w:val="pln1"/>
          <w:lang w:val="pt-BR"/>
        </w:rPr>
      </w:pPr>
      <w:r w:rsidRPr="00BF4780">
        <w:rPr>
          <w:rStyle w:val="pln1"/>
          <w:lang w:val="pt-BR"/>
        </w:rPr>
        <w:t xml:space="preserve">    </w:t>
      </w:r>
      <w:proofErr w:type="spellStart"/>
      <w:proofErr w:type="gramStart"/>
      <w:r w:rsidRPr="00BF4780">
        <w:rPr>
          <w:rStyle w:val="pln1"/>
          <w:lang w:val="pt-BR"/>
        </w:rPr>
        <w:t>printf</w:t>
      </w:r>
      <w:proofErr w:type="spellEnd"/>
      <w:proofErr w:type="gramEnd"/>
      <w:r w:rsidRPr="00BF4780">
        <w:rPr>
          <w:rStyle w:val="pun1"/>
          <w:lang w:val="pt-BR"/>
        </w:rPr>
        <w:t>(</w:t>
      </w:r>
      <w:r w:rsidRPr="00BF4780">
        <w:rPr>
          <w:rStyle w:val="str1"/>
          <w:lang w:val="pt-BR"/>
        </w:rPr>
        <w:t>"</w:t>
      </w:r>
      <w:proofErr w:type="spellStart"/>
      <w:r w:rsidRPr="00BF4780">
        <w:rPr>
          <w:rStyle w:val="str1"/>
          <w:lang w:val="pt-BR"/>
        </w:rPr>
        <w:t>a+b</w:t>
      </w:r>
      <w:proofErr w:type="spellEnd"/>
      <w:r w:rsidRPr="00BF4780">
        <w:rPr>
          <w:rStyle w:val="str1"/>
          <w:lang w:val="pt-BR"/>
        </w:rPr>
        <w:t xml:space="preserve"> = %d \</w:t>
      </w:r>
      <w:proofErr w:type="spellStart"/>
      <w:r w:rsidRPr="00BF4780">
        <w:rPr>
          <w:rStyle w:val="str1"/>
          <w:lang w:val="pt-BR"/>
        </w:rPr>
        <w:t>n"</w:t>
      </w:r>
      <w:r w:rsidRPr="00BF4780">
        <w:rPr>
          <w:rStyle w:val="pun1"/>
          <w:lang w:val="pt-BR"/>
        </w:rPr>
        <w:t>,</w:t>
      </w:r>
      <w:r w:rsidRPr="00BF4780">
        <w:rPr>
          <w:rStyle w:val="pln1"/>
          <w:lang w:val="pt-BR"/>
        </w:rPr>
        <w:t>c</w:t>
      </w:r>
      <w:proofErr w:type="spellEnd"/>
      <w:r w:rsidRPr="00BF4780">
        <w:rPr>
          <w:rStyle w:val="pun1"/>
          <w:lang w:val="pt-BR"/>
        </w:rPr>
        <w:t>);</w:t>
      </w:r>
    </w:p>
    <w:p w:rsidR="00BF4780" w:rsidRPr="00BF4780" w:rsidRDefault="00BF4780" w:rsidP="00BF4780">
      <w:pPr>
        <w:pStyle w:val="HTMLPreformatted"/>
        <w:shd w:val="clear" w:color="auto" w:fill="EEEEEE"/>
        <w:spacing w:after="150"/>
        <w:rPr>
          <w:rStyle w:val="pln1"/>
          <w:lang w:val="pt-BR"/>
        </w:rPr>
      </w:pPr>
    </w:p>
    <w:p w:rsidR="00BF4780" w:rsidRPr="00BF4780" w:rsidRDefault="00BF4780" w:rsidP="00BF4780">
      <w:pPr>
        <w:pStyle w:val="HTMLPreformatted"/>
        <w:shd w:val="clear" w:color="auto" w:fill="EEEEEE"/>
        <w:spacing w:after="150"/>
        <w:rPr>
          <w:rStyle w:val="pln1"/>
          <w:lang w:val="pt-BR"/>
        </w:rPr>
      </w:pPr>
      <w:r w:rsidRPr="00BF4780">
        <w:rPr>
          <w:rStyle w:val="pln1"/>
          <w:lang w:val="pt-BR"/>
        </w:rPr>
        <w:t xml:space="preserve">    c </w:t>
      </w:r>
      <w:r w:rsidRPr="00BF4780">
        <w:rPr>
          <w:rStyle w:val="pun1"/>
          <w:lang w:val="pt-BR"/>
        </w:rPr>
        <w:t>=</w:t>
      </w:r>
      <w:r w:rsidRPr="00BF4780">
        <w:rPr>
          <w:rStyle w:val="pln1"/>
          <w:lang w:val="pt-BR"/>
        </w:rPr>
        <w:t xml:space="preserve"> </w:t>
      </w:r>
      <w:proofErr w:type="spellStart"/>
      <w:r w:rsidRPr="00BF4780">
        <w:rPr>
          <w:rStyle w:val="pln1"/>
          <w:lang w:val="pt-BR"/>
        </w:rPr>
        <w:t>a</w:t>
      </w:r>
      <w:r w:rsidRPr="00BF4780">
        <w:rPr>
          <w:rStyle w:val="pun1"/>
          <w:lang w:val="pt-BR"/>
        </w:rPr>
        <w:t>-</w:t>
      </w:r>
      <w:r w:rsidRPr="00BF4780">
        <w:rPr>
          <w:rStyle w:val="pln1"/>
          <w:lang w:val="pt-BR"/>
        </w:rPr>
        <w:t>b</w:t>
      </w:r>
      <w:proofErr w:type="spellEnd"/>
      <w:r w:rsidRPr="00BF4780">
        <w:rPr>
          <w:rStyle w:val="pun1"/>
          <w:lang w:val="pt-BR"/>
        </w:rPr>
        <w:t>;</w:t>
      </w:r>
    </w:p>
    <w:p w:rsidR="00BF4780" w:rsidRPr="00BF4780" w:rsidRDefault="00BF4780" w:rsidP="00BF4780">
      <w:pPr>
        <w:pStyle w:val="HTMLPreformatted"/>
        <w:shd w:val="clear" w:color="auto" w:fill="EEEEEE"/>
        <w:spacing w:after="150"/>
        <w:rPr>
          <w:rStyle w:val="pln1"/>
          <w:lang w:val="pt-BR"/>
        </w:rPr>
      </w:pPr>
      <w:r w:rsidRPr="00BF4780">
        <w:rPr>
          <w:rStyle w:val="pln1"/>
          <w:lang w:val="pt-BR"/>
        </w:rPr>
        <w:t xml:space="preserve">    </w:t>
      </w:r>
      <w:proofErr w:type="spellStart"/>
      <w:proofErr w:type="gramStart"/>
      <w:r w:rsidRPr="00BF4780">
        <w:rPr>
          <w:rStyle w:val="pln1"/>
          <w:lang w:val="pt-BR"/>
        </w:rPr>
        <w:t>printf</w:t>
      </w:r>
      <w:proofErr w:type="spellEnd"/>
      <w:proofErr w:type="gramEnd"/>
      <w:r w:rsidRPr="00BF4780">
        <w:rPr>
          <w:rStyle w:val="pun1"/>
          <w:lang w:val="pt-BR"/>
        </w:rPr>
        <w:t>(</w:t>
      </w:r>
      <w:r w:rsidRPr="00BF4780">
        <w:rPr>
          <w:rStyle w:val="str1"/>
          <w:lang w:val="pt-BR"/>
        </w:rPr>
        <w:t>"</w:t>
      </w:r>
      <w:proofErr w:type="spellStart"/>
      <w:r w:rsidRPr="00BF4780">
        <w:rPr>
          <w:rStyle w:val="str1"/>
          <w:lang w:val="pt-BR"/>
        </w:rPr>
        <w:t>a-b</w:t>
      </w:r>
      <w:proofErr w:type="spellEnd"/>
      <w:r w:rsidRPr="00BF4780">
        <w:rPr>
          <w:rStyle w:val="str1"/>
          <w:lang w:val="pt-BR"/>
        </w:rPr>
        <w:t xml:space="preserve"> = %d \</w:t>
      </w:r>
      <w:proofErr w:type="spellStart"/>
      <w:r w:rsidRPr="00BF4780">
        <w:rPr>
          <w:rStyle w:val="str1"/>
          <w:lang w:val="pt-BR"/>
        </w:rPr>
        <w:t>n"</w:t>
      </w:r>
      <w:r w:rsidRPr="00BF4780">
        <w:rPr>
          <w:rStyle w:val="pun1"/>
          <w:lang w:val="pt-BR"/>
        </w:rPr>
        <w:t>,</w:t>
      </w:r>
      <w:r w:rsidRPr="00BF4780">
        <w:rPr>
          <w:rStyle w:val="pln1"/>
          <w:lang w:val="pt-BR"/>
        </w:rPr>
        <w:t>c</w:t>
      </w:r>
      <w:proofErr w:type="spellEnd"/>
      <w:r w:rsidRPr="00BF4780">
        <w:rPr>
          <w:rStyle w:val="pun1"/>
          <w:lang w:val="pt-BR"/>
        </w:rPr>
        <w:t>);</w:t>
      </w:r>
    </w:p>
    <w:p w:rsidR="00BF4780" w:rsidRPr="00BF4780" w:rsidRDefault="00BF4780" w:rsidP="00BF4780">
      <w:pPr>
        <w:pStyle w:val="HTMLPreformatted"/>
        <w:shd w:val="clear" w:color="auto" w:fill="EEEEEE"/>
        <w:spacing w:after="150"/>
        <w:rPr>
          <w:rStyle w:val="pln1"/>
          <w:lang w:val="pt-BR"/>
        </w:rPr>
      </w:pPr>
      <w:r w:rsidRPr="00BF4780">
        <w:rPr>
          <w:rStyle w:val="pln1"/>
          <w:lang w:val="pt-BR"/>
        </w:rPr>
        <w:t xml:space="preserve">    </w:t>
      </w:r>
    </w:p>
    <w:p w:rsidR="00BF4780" w:rsidRPr="00BF4780" w:rsidRDefault="00BF4780" w:rsidP="00BF4780">
      <w:pPr>
        <w:pStyle w:val="HTMLPreformatted"/>
        <w:shd w:val="clear" w:color="auto" w:fill="EEEEEE"/>
        <w:spacing w:after="150"/>
        <w:rPr>
          <w:rStyle w:val="pln1"/>
          <w:lang w:val="pt-BR"/>
        </w:rPr>
      </w:pPr>
      <w:r w:rsidRPr="00BF4780">
        <w:rPr>
          <w:rStyle w:val="pln1"/>
          <w:lang w:val="pt-BR"/>
        </w:rPr>
        <w:t xml:space="preserve">    c </w:t>
      </w:r>
      <w:r w:rsidRPr="00BF4780">
        <w:rPr>
          <w:rStyle w:val="pun1"/>
          <w:lang w:val="pt-BR"/>
        </w:rPr>
        <w:t>=</w:t>
      </w:r>
      <w:r w:rsidRPr="00BF4780">
        <w:rPr>
          <w:rStyle w:val="pln1"/>
          <w:lang w:val="pt-BR"/>
        </w:rPr>
        <w:t xml:space="preserve"> a</w:t>
      </w:r>
      <w:r w:rsidRPr="00BF4780">
        <w:rPr>
          <w:rStyle w:val="pun1"/>
          <w:lang w:val="pt-BR"/>
        </w:rPr>
        <w:t>*</w:t>
      </w:r>
      <w:r w:rsidRPr="00BF4780">
        <w:rPr>
          <w:rStyle w:val="pln1"/>
          <w:lang w:val="pt-BR"/>
        </w:rPr>
        <w:t>b</w:t>
      </w:r>
      <w:r w:rsidRPr="00BF4780">
        <w:rPr>
          <w:rStyle w:val="pun1"/>
          <w:lang w:val="pt-BR"/>
        </w:rPr>
        <w:t>;</w:t>
      </w:r>
    </w:p>
    <w:p w:rsidR="00BF4780" w:rsidRPr="00BF4780" w:rsidRDefault="00BF4780" w:rsidP="00BF4780">
      <w:pPr>
        <w:pStyle w:val="HTMLPreformatted"/>
        <w:shd w:val="clear" w:color="auto" w:fill="EEEEEE"/>
        <w:spacing w:after="150"/>
        <w:rPr>
          <w:rStyle w:val="pln1"/>
          <w:lang w:val="pt-BR"/>
        </w:rPr>
      </w:pPr>
      <w:r w:rsidRPr="00BF4780">
        <w:rPr>
          <w:rStyle w:val="pln1"/>
          <w:lang w:val="pt-BR"/>
        </w:rPr>
        <w:t xml:space="preserve">    </w:t>
      </w:r>
      <w:proofErr w:type="spellStart"/>
      <w:proofErr w:type="gramStart"/>
      <w:r w:rsidRPr="00BF4780">
        <w:rPr>
          <w:rStyle w:val="pln1"/>
          <w:lang w:val="pt-BR"/>
        </w:rPr>
        <w:t>printf</w:t>
      </w:r>
      <w:proofErr w:type="spellEnd"/>
      <w:proofErr w:type="gramEnd"/>
      <w:r w:rsidRPr="00BF4780">
        <w:rPr>
          <w:rStyle w:val="pun1"/>
          <w:lang w:val="pt-BR"/>
        </w:rPr>
        <w:t>(</w:t>
      </w:r>
      <w:r w:rsidRPr="00BF4780">
        <w:rPr>
          <w:rStyle w:val="str1"/>
          <w:lang w:val="pt-BR"/>
        </w:rPr>
        <w:t>"a*b = %d \</w:t>
      </w:r>
      <w:proofErr w:type="spellStart"/>
      <w:r w:rsidRPr="00BF4780">
        <w:rPr>
          <w:rStyle w:val="str1"/>
          <w:lang w:val="pt-BR"/>
        </w:rPr>
        <w:t>n"</w:t>
      </w:r>
      <w:r w:rsidRPr="00BF4780">
        <w:rPr>
          <w:rStyle w:val="pun1"/>
          <w:lang w:val="pt-BR"/>
        </w:rPr>
        <w:t>,</w:t>
      </w:r>
      <w:r w:rsidRPr="00BF4780">
        <w:rPr>
          <w:rStyle w:val="pln1"/>
          <w:lang w:val="pt-BR"/>
        </w:rPr>
        <w:t>c</w:t>
      </w:r>
      <w:proofErr w:type="spellEnd"/>
      <w:r w:rsidRPr="00BF4780">
        <w:rPr>
          <w:rStyle w:val="pun1"/>
          <w:lang w:val="pt-BR"/>
        </w:rPr>
        <w:t>);</w:t>
      </w:r>
    </w:p>
    <w:p w:rsidR="00BF4780" w:rsidRPr="00BF4780" w:rsidRDefault="00BF4780" w:rsidP="00BF4780">
      <w:pPr>
        <w:pStyle w:val="HTMLPreformatted"/>
        <w:shd w:val="clear" w:color="auto" w:fill="EEEEEE"/>
        <w:spacing w:after="150"/>
        <w:rPr>
          <w:rStyle w:val="pln1"/>
          <w:lang w:val="pt-BR"/>
        </w:rPr>
      </w:pPr>
      <w:r w:rsidRPr="00BF4780">
        <w:rPr>
          <w:rStyle w:val="pln1"/>
          <w:lang w:val="pt-BR"/>
        </w:rPr>
        <w:t xml:space="preserve">    </w:t>
      </w:r>
    </w:p>
    <w:p w:rsidR="00BF4780" w:rsidRPr="00BF4780" w:rsidRDefault="00BF4780" w:rsidP="00BF4780">
      <w:pPr>
        <w:pStyle w:val="HTMLPreformatted"/>
        <w:shd w:val="clear" w:color="auto" w:fill="EEEEEE"/>
        <w:spacing w:after="150"/>
        <w:rPr>
          <w:rStyle w:val="pln1"/>
          <w:lang w:val="pt-BR"/>
        </w:rPr>
      </w:pPr>
      <w:r w:rsidRPr="00BF4780">
        <w:rPr>
          <w:rStyle w:val="pln1"/>
          <w:lang w:val="pt-BR"/>
        </w:rPr>
        <w:t xml:space="preserve">    c</w:t>
      </w:r>
      <w:r w:rsidRPr="00BF4780">
        <w:rPr>
          <w:rStyle w:val="pun1"/>
          <w:lang w:val="pt-BR"/>
        </w:rPr>
        <w:t>=</w:t>
      </w:r>
      <w:r w:rsidRPr="00BF4780">
        <w:rPr>
          <w:rStyle w:val="pln1"/>
          <w:lang w:val="pt-BR"/>
        </w:rPr>
        <w:t>a</w:t>
      </w:r>
      <w:r w:rsidRPr="00BF4780">
        <w:rPr>
          <w:rStyle w:val="pun1"/>
          <w:lang w:val="pt-BR"/>
        </w:rPr>
        <w:t>/</w:t>
      </w:r>
      <w:r w:rsidRPr="00BF4780">
        <w:rPr>
          <w:rStyle w:val="pln1"/>
          <w:lang w:val="pt-BR"/>
        </w:rPr>
        <w:t>b</w:t>
      </w:r>
      <w:r w:rsidRPr="00BF4780">
        <w:rPr>
          <w:rStyle w:val="pun1"/>
          <w:lang w:val="pt-BR"/>
        </w:rPr>
        <w:t>;</w:t>
      </w:r>
    </w:p>
    <w:p w:rsidR="00BF4780" w:rsidRPr="00BF4780" w:rsidRDefault="00BF4780" w:rsidP="00BF4780">
      <w:pPr>
        <w:pStyle w:val="HTMLPreformatted"/>
        <w:shd w:val="clear" w:color="auto" w:fill="EEEEEE"/>
        <w:spacing w:after="150"/>
        <w:rPr>
          <w:rStyle w:val="pln1"/>
          <w:lang w:val="pt-BR"/>
        </w:rPr>
      </w:pPr>
      <w:r w:rsidRPr="00BF4780">
        <w:rPr>
          <w:rStyle w:val="pln1"/>
          <w:lang w:val="pt-BR"/>
        </w:rPr>
        <w:t xml:space="preserve">    </w:t>
      </w:r>
      <w:proofErr w:type="spellStart"/>
      <w:proofErr w:type="gramStart"/>
      <w:r w:rsidRPr="00BF4780">
        <w:rPr>
          <w:rStyle w:val="pln1"/>
          <w:lang w:val="pt-BR"/>
        </w:rPr>
        <w:t>printf</w:t>
      </w:r>
      <w:proofErr w:type="spellEnd"/>
      <w:proofErr w:type="gramEnd"/>
      <w:r w:rsidRPr="00BF4780">
        <w:rPr>
          <w:rStyle w:val="pun1"/>
          <w:lang w:val="pt-BR"/>
        </w:rPr>
        <w:t>(</w:t>
      </w:r>
      <w:r w:rsidRPr="00BF4780">
        <w:rPr>
          <w:rStyle w:val="str1"/>
          <w:lang w:val="pt-BR"/>
        </w:rPr>
        <w:t>"a/b = %d \</w:t>
      </w:r>
      <w:proofErr w:type="spellStart"/>
      <w:r w:rsidRPr="00BF4780">
        <w:rPr>
          <w:rStyle w:val="str1"/>
          <w:lang w:val="pt-BR"/>
        </w:rPr>
        <w:t>n"</w:t>
      </w:r>
      <w:r w:rsidRPr="00BF4780">
        <w:rPr>
          <w:rStyle w:val="pun1"/>
          <w:lang w:val="pt-BR"/>
        </w:rPr>
        <w:t>,</w:t>
      </w:r>
      <w:r w:rsidRPr="00BF4780">
        <w:rPr>
          <w:rStyle w:val="pln1"/>
          <w:lang w:val="pt-BR"/>
        </w:rPr>
        <w:t>c</w:t>
      </w:r>
      <w:proofErr w:type="spellEnd"/>
      <w:r w:rsidRPr="00BF4780">
        <w:rPr>
          <w:rStyle w:val="pun1"/>
          <w:lang w:val="pt-BR"/>
        </w:rPr>
        <w:t>);</w:t>
      </w:r>
    </w:p>
    <w:p w:rsidR="00BF4780" w:rsidRPr="00BF4780" w:rsidRDefault="00BF4780" w:rsidP="00BF4780">
      <w:pPr>
        <w:pStyle w:val="HTMLPreformatted"/>
        <w:shd w:val="clear" w:color="auto" w:fill="EEEEEE"/>
        <w:spacing w:after="150"/>
        <w:rPr>
          <w:rStyle w:val="pln1"/>
          <w:lang w:val="pt-BR"/>
        </w:rPr>
      </w:pPr>
      <w:r w:rsidRPr="00BF4780">
        <w:rPr>
          <w:rStyle w:val="pln1"/>
          <w:lang w:val="pt-BR"/>
        </w:rPr>
        <w:t xml:space="preserve">    </w:t>
      </w:r>
    </w:p>
    <w:p w:rsidR="00BF4780" w:rsidRDefault="00BF4780" w:rsidP="00BF4780">
      <w:pPr>
        <w:pStyle w:val="HTMLPreformatted"/>
        <w:shd w:val="clear" w:color="auto" w:fill="EEEEEE"/>
        <w:spacing w:after="150"/>
        <w:rPr>
          <w:rStyle w:val="pln1"/>
          <w:lang w:val="en"/>
        </w:rPr>
      </w:pPr>
      <w:r w:rsidRPr="00BF4780">
        <w:rPr>
          <w:rStyle w:val="pln1"/>
          <w:lang w:val="pt-BR"/>
        </w:rPr>
        <w:t xml:space="preserve">    </w:t>
      </w:r>
      <w:r>
        <w:rPr>
          <w:rStyle w:val="pln1"/>
          <w:lang w:val="en"/>
        </w:rPr>
        <w:t>c</w:t>
      </w:r>
      <w:r>
        <w:rPr>
          <w:rStyle w:val="pun1"/>
          <w:lang w:val="en"/>
        </w:rPr>
        <w:t>=</w:t>
      </w:r>
      <w:proofErr w:type="spellStart"/>
      <w:r>
        <w:rPr>
          <w:rStyle w:val="pln1"/>
          <w:lang w:val="en"/>
        </w:rPr>
        <w:t>a</w:t>
      </w:r>
      <w:r>
        <w:rPr>
          <w:rStyle w:val="pun1"/>
          <w:lang w:val="en"/>
        </w:rPr>
        <w:t>%</w:t>
      </w:r>
      <w:r>
        <w:rPr>
          <w:rStyle w:val="pln1"/>
          <w:lang w:val="en"/>
        </w:rPr>
        <w:t>b</w:t>
      </w:r>
      <w:proofErr w:type="spellEnd"/>
      <w:r>
        <w:rPr>
          <w:rStyle w:val="pun1"/>
          <w:lang w:val="en"/>
        </w:rPr>
        <w:t>;</w:t>
      </w:r>
    </w:p>
    <w:p w:rsidR="00BF4780" w:rsidRDefault="00BF4780" w:rsidP="00BF4780">
      <w:pPr>
        <w:pStyle w:val="HTMLPreformatted"/>
        <w:shd w:val="clear" w:color="auto" w:fill="EEEEEE"/>
        <w:spacing w:after="150"/>
        <w:rPr>
          <w:rStyle w:val="pln1"/>
          <w:lang w:val="en"/>
        </w:rPr>
      </w:pPr>
      <w:r>
        <w:rPr>
          <w:rStyle w:val="pln1"/>
          <w:lang w:val="en"/>
        </w:rPr>
        <w:t xml:space="preserve">    </w:t>
      </w:r>
      <w:proofErr w:type="spellStart"/>
      <w:proofErr w:type="gramStart"/>
      <w:r>
        <w:rPr>
          <w:rStyle w:val="pln1"/>
          <w:lang w:val="en"/>
        </w:rPr>
        <w:t>printf</w:t>
      </w:r>
      <w:proofErr w:type="spellEnd"/>
      <w:r>
        <w:rPr>
          <w:rStyle w:val="pun1"/>
          <w:lang w:val="en"/>
        </w:rPr>
        <w:t>(</w:t>
      </w:r>
      <w:proofErr w:type="gramEnd"/>
      <w:r>
        <w:rPr>
          <w:rStyle w:val="str1"/>
          <w:lang w:val="en"/>
        </w:rPr>
        <w:t>"Remainder when a divided by b = %d \</w:t>
      </w:r>
      <w:proofErr w:type="spellStart"/>
      <w:r>
        <w:rPr>
          <w:rStyle w:val="str1"/>
          <w:lang w:val="en"/>
        </w:rPr>
        <w:t>n"</w:t>
      </w:r>
      <w:r>
        <w:rPr>
          <w:rStyle w:val="pun1"/>
          <w:lang w:val="en"/>
        </w:rPr>
        <w:t>,</w:t>
      </w:r>
      <w:r>
        <w:rPr>
          <w:rStyle w:val="pln1"/>
          <w:lang w:val="en"/>
        </w:rPr>
        <w:t>c</w:t>
      </w:r>
      <w:proofErr w:type="spellEnd"/>
      <w:r>
        <w:rPr>
          <w:rStyle w:val="pun1"/>
          <w:lang w:val="en"/>
        </w:rPr>
        <w:t>);</w:t>
      </w:r>
    </w:p>
    <w:p w:rsidR="00BF4780" w:rsidRDefault="00BF4780" w:rsidP="00BF4780">
      <w:pPr>
        <w:pStyle w:val="HTMLPreformatted"/>
        <w:shd w:val="clear" w:color="auto" w:fill="EEEEEE"/>
        <w:spacing w:after="150"/>
        <w:rPr>
          <w:rStyle w:val="pln1"/>
          <w:lang w:val="en"/>
        </w:rPr>
      </w:pPr>
      <w:r>
        <w:rPr>
          <w:rStyle w:val="pln1"/>
          <w:lang w:val="en"/>
        </w:rPr>
        <w:t xml:space="preserve">    </w:t>
      </w:r>
    </w:p>
    <w:p w:rsidR="00BF4780" w:rsidRDefault="00BF4780" w:rsidP="00BF4780">
      <w:pPr>
        <w:pStyle w:val="HTMLPreformatted"/>
        <w:shd w:val="clear" w:color="auto" w:fill="EEEEEE"/>
        <w:spacing w:after="150"/>
        <w:rPr>
          <w:rStyle w:val="pln1"/>
          <w:lang w:val="en"/>
        </w:rPr>
      </w:pPr>
      <w:r>
        <w:rPr>
          <w:rStyle w:val="pln1"/>
          <w:lang w:val="en"/>
        </w:rPr>
        <w:t xml:space="preserve">    </w:t>
      </w:r>
      <w:proofErr w:type="gramStart"/>
      <w:r>
        <w:rPr>
          <w:rStyle w:val="kwd1"/>
          <w:lang w:val="en"/>
        </w:rPr>
        <w:t>return</w:t>
      </w:r>
      <w:proofErr w:type="gramEnd"/>
      <w:r>
        <w:rPr>
          <w:rStyle w:val="pln1"/>
          <w:lang w:val="en"/>
        </w:rPr>
        <w:t xml:space="preserve"> </w:t>
      </w:r>
      <w:r>
        <w:rPr>
          <w:rStyle w:val="lit1"/>
          <w:lang w:val="en"/>
        </w:rPr>
        <w:t>0</w:t>
      </w:r>
      <w:r>
        <w:rPr>
          <w:rStyle w:val="pun1"/>
          <w:lang w:val="en"/>
        </w:rPr>
        <w:t>;</w:t>
      </w:r>
    </w:p>
    <w:p w:rsidR="00BF4780" w:rsidRDefault="00BF4780" w:rsidP="00BF4780">
      <w:pPr>
        <w:pStyle w:val="HTMLPreformatted"/>
        <w:shd w:val="clear" w:color="auto" w:fill="EEEEEE"/>
        <w:spacing w:after="150"/>
        <w:rPr>
          <w:color w:val="101820"/>
          <w:lang w:val="en"/>
        </w:rPr>
      </w:pPr>
      <w:r>
        <w:rPr>
          <w:rStyle w:val="pun1"/>
          <w:lang w:val="en"/>
        </w:rPr>
        <w:t>}</w:t>
      </w:r>
    </w:p>
    <w:p w:rsidR="00BF4780" w:rsidRDefault="00BF4780" w:rsidP="00BF4780">
      <w:pPr>
        <w:pStyle w:val="NormalWeb"/>
        <w:spacing w:line="390" w:lineRule="atLeast"/>
        <w:rPr>
          <w:rFonts w:ascii="Verdana" w:hAnsi="Verdana" w:cs="Arial"/>
          <w:color w:val="101820"/>
          <w:sz w:val="23"/>
          <w:szCs w:val="23"/>
          <w:lang w:val="en"/>
        </w:rPr>
      </w:pPr>
      <w:r>
        <w:rPr>
          <w:rStyle w:val="Strong"/>
          <w:rFonts w:ascii="Verdana" w:hAnsi="Verdana" w:cs="Arial"/>
          <w:sz w:val="23"/>
          <w:szCs w:val="23"/>
          <w:lang w:val="en"/>
        </w:rPr>
        <w:t>Output</w:t>
      </w:r>
    </w:p>
    <w:p w:rsidR="00BF4780" w:rsidRDefault="00BF4780" w:rsidP="00BF4780">
      <w:pPr>
        <w:pStyle w:val="HTMLPreformatted"/>
        <w:spacing w:line="390" w:lineRule="atLeast"/>
        <w:rPr>
          <w:color w:val="101820"/>
          <w:lang w:val="en"/>
        </w:rPr>
      </w:pPr>
      <w:proofErr w:type="spellStart"/>
      <w:proofErr w:type="gramStart"/>
      <w:r>
        <w:rPr>
          <w:color w:val="101820"/>
          <w:lang w:val="en"/>
        </w:rPr>
        <w:t>a+</w:t>
      </w:r>
      <w:proofErr w:type="gramEnd"/>
      <w:r>
        <w:rPr>
          <w:color w:val="101820"/>
          <w:lang w:val="en"/>
        </w:rPr>
        <w:t>b</w:t>
      </w:r>
      <w:proofErr w:type="spellEnd"/>
      <w:r>
        <w:rPr>
          <w:color w:val="101820"/>
          <w:lang w:val="en"/>
        </w:rPr>
        <w:t xml:space="preserve"> = 13</w:t>
      </w:r>
    </w:p>
    <w:p w:rsidR="00BF4780" w:rsidRDefault="00BF4780" w:rsidP="00BF4780">
      <w:pPr>
        <w:pStyle w:val="HTMLPreformatted"/>
        <w:spacing w:line="390" w:lineRule="atLeast"/>
        <w:rPr>
          <w:color w:val="101820"/>
          <w:lang w:val="en"/>
        </w:rPr>
      </w:pPr>
      <w:proofErr w:type="gramStart"/>
      <w:r>
        <w:rPr>
          <w:color w:val="101820"/>
          <w:lang w:val="en"/>
        </w:rPr>
        <w:t>a-b</w:t>
      </w:r>
      <w:proofErr w:type="gramEnd"/>
      <w:r>
        <w:rPr>
          <w:color w:val="101820"/>
          <w:lang w:val="en"/>
        </w:rPr>
        <w:t xml:space="preserve"> = 5</w:t>
      </w:r>
    </w:p>
    <w:p w:rsidR="00BF4780" w:rsidRDefault="00BF4780" w:rsidP="00BF4780">
      <w:pPr>
        <w:pStyle w:val="HTMLPreformatted"/>
        <w:spacing w:line="390" w:lineRule="atLeast"/>
        <w:rPr>
          <w:color w:val="101820"/>
          <w:lang w:val="en"/>
        </w:rPr>
      </w:pPr>
      <w:proofErr w:type="gramStart"/>
      <w:r>
        <w:rPr>
          <w:color w:val="101820"/>
          <w:lang w:val="en"/>
        </w:rPr>
        <w:lastRenderedPageBreak/>
        <w:t>a*</w:t>
      </w:r>
      <w:proofErr w:type="gramEnd"/>
      <w:r>
        <w:rPr>
          <w:color w:val="101820"/>
          <w:lang w:val="en"/>
        </w:rPr>
        <w:t>b = 36</w:t>
      </w:r>
    </w:p>
    <w:p w:rsidR="00BF4780" w:rsidRDefault="00BF4780" w:rsidP="00BF4780">
      <w:pPr>
        <w:pStyle w:val="HTMLPreformatted"/>
        <w:spacing w:line="390" w:lineRule="atLeast"/>
        <w:rPr>
          <w:color w:val="101820"/>
          <w:lang w:val="en"/>
        </w:rPr>
      </w:pPr>
      <w:proofErr w:type="gramStart"/>
      <w:r>
        <w:rPr>
          <w:color w:val="101820"/>
          <w:lang w:val="en"/>
        </w:rPr>
        <w:t>a/</w:t>
      </w:r>
      <w:proofErr w:type="gramEnd"/>
      <w:r>
        <w:rPr>
          <w:color w:val="101820"/>
          <w:lang w:val="en"/>
        </w:rPr>
        <w:t>b = 2</w:t>
      </w:r>
    </w:p>
    <w:p w:rsidR="00BF4780" w:rsidRDefault="00BF4780" w:rsidP="00BF4780">
      <w:pPr>
        <w:pStyle w:val="HTMLPreformatted"/>
        <w:spacing w:line="390" w:lineRule="atLeast"/>
        <w:rPr>
          <w:color w:val="101820"/>
          <w:lang w:val="en"/>
        </w:rPr>
      </w:pPr>
      <w:r>
        <w:rPr>
          <w:color w:val="101820"/>
          <w:lang w:val="en"/>
        </w:rPr>
        <w:t>Remainder when a divided by b=1</w:t>
      </w:r>
    </w:p>
    <w:p w:rsidR="00BF4780" w:rsidRDefault="00BF4780" w:rsidP="00BF4780">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The operators +, - and * computes addition, subtraction and multiplication respectively as you might have expected.</w:t>
      </w:r>
    </w:p>
    <w:p w:rsidR="00BF4780" w:rsidRDefault="00BF4780" w:rsidP="00BF4780">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In normal calculation, </w:t>
      </w:r>
      <w:r>
        <w:rPr>
          <w:rStyle w:val="HTMLCode"/>
          <w:rFonts w:eastAsiaTheme="majorEastAsia"/>
          <w:color w:val="101820"/>
          <w:lang w:val="en"/>
        </w:rPr>
        <w:t>9/4 = 2.25</w:t>
      </w:r>
      <w:r>
        <w:rPr>
          <w:rFonts w:ascii="Verdana" w:hAnsi="Verdana" w:cs="Arial"/>
          <w:color w:val="101820"/>
          <w:sz w:val="23"/>
          <w:szCs w:val="23"/>
          <w:lang w:val="en"/>
        </w:rPr>
        <w:t>. However, the output is 2 in the program.</w:t>
      </w:r>
    </w:p>
    <w:p w:rsidR="00BF4780" w:rsidRDefault="00BF4780" w:rsidP="00BF4780">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It is because both variables </w:t>
      </w:r>
      <w:proofErr w:type="gramStart"/>
      <w:r>
        <w:rPr>
          <w:rFonts w:ascii="Verdana" w:hAnsi="Verdana" w:cs="Arial"/>
          <w:color w:val="101820"/>
          <w:sz w:val="23"/>
          <w:szCs w:val="23"/>
          <w:lang w:val="en"/>
        </w:rPr>
        <w:t>a and</w:t>
      </w:r>
      <w:proofErr w:type="gramEnd"/>
      <w:r>
        <w:rPr>
          <w:rFonts w:ascii="Verdana" w:hAnsi="Verdana" w:cs="Arial"/>
          <w:color w:val="101820"/>
          <w:sz w:val="23"/>
          <w:szCs w:val="23"/>
          <w:lang w:val="en"/>
        </w:rPr>
        <w:t xml:space="preserve"> b are integers. Hence, the output is also an integer. The compiler neglects the term after decimal point and shows answer 2 instead of 2.25.</w:t>
      </w:r>
    </w:p>
    <w:p w:rsidR="00BF4780" w:rsidRDefault="00BF4780" w:rsidP="00BF4780">
      <w:pPr>
        <w:pStyle w:val="NormalWeb"/>
        <w:spacing w:line="390" w:lineRule="atLeast"/>
        <w:rPr>
          <w:rFonts w:ascii="Verdana" w:hAnsi="Verdana" w:cs="Arial"/>
          <w:color w:val="101820"/>
          <w:sz w:val="23"/>
          <w:szCs w:val="23"/>
          <w:lang w:val="en"/>
        </w:rPr>
      </w:pPr>
      <w:proofErr w:type="gramStart"/>
      <w:r>
        <w:rPr>
          <w:rFonts w:ascii="Verdana" w:hAnsi="Verdana" w:cs="Arial"/>
          <w:color w:val="101820"/>
          <w:sz w:val="23"/>
          <w:szCs w:val="23"/>
          <w:lang w:val="en"/>
        </w:rPr>
        <w:t>The modulo</w:t>
      </w:r>
      <w:proofErr w:type="gramEnd"/>
      <w:r>
        <w:rPr>
          <w:rFonts w:ascii="Verdana" w:hAnsi="Verdana" w:cs="Arial"/>
          <w:color w:val="101820"/>
          <w:sz w:val="23"/>
          <w:szCs w:val="23"/>
          <w:lang w:val="en"/>
        </w:rPr>
        <w:t xml:space="preserve"> operator % computes the remainder. When </w:t>
      </w:r>
      <w:r>
        <w:rPr>
          <w:rStyle w:val="HTMLCode"/>
          <w:rFonts w:eastAsiaTheme="majorEastAsia"/>
          <w:color w:val="101820"/>
          <w:lang w:val="en"/>
        </w:rPr>
        <w:t>a = 9</w:t>
      </w:r>
      <w:r>
        <w:rPr>
          <w:rFonts w:ascii="Verdana" w:hAnsi="Verdana" w:cs="Arial"/>
          <w:color w:val="101820"/>
          <w:sz w:val="23"/>
          <w:szCs w:val="23"/>
          <w:lang w:val="en"/>
        </w:rPr>
        <w:t xml:space="preserve"> is divided by </w:t>
      </w:r>
      <w:r>
        <w:rPr>
          <w:rStyle w:val="HTMLCode"/>
          <w:rFonts w:eastAsiaTheme="majorEastAsia"/>
          <w:color w:val="101820"/>
          <w:lang w:val="en"/>
        </w:rPr>
        <w:t>b = 4</w:t>
      </w:r>
      <w:r>
        <w:rPr>
          <w:rFonts w:ascii="Verdana" w:hAnsi="Verdana" w:cs="Arial"/>
          <w:color w:val="101820"/>
          <w:sz w:val="23"/>
          <w:szCs w:val="23"/>
          <w:lang w:val="en"/>
        </w:rPr>
        <w:t>, the remainder is 1. The % operator can only be used with integers.</w:t>
      </w:r>
    </w:p>
    <w:p w:rsidR="00BF4780" w:rsidRDefault="00BF4780" w:rsidP="00BF4780">
      <w:pPr>
        <w:pStyle w:val="HTMLPreformatted"/>
        <w:spacing w:line="390" w:lineRule="atLeast"/>
        <w:rPr>
          <w:color w:val="101820"/>
          <w:lang w:val="en"/>
        </w:rPr>
      </w:pPr>
      <w:r>
        <w:rPr>
          <w:color w:val="101820"/>
          <w:lang w:val="en"/>
        </w:rPr>
        <w:t>Suppose a = 5.0, b = 2.0, c = 5 and d = 2. Then in C programming,</w:t>
      </w:r>
    </w:p>
    <w:p w:rsidR="00BF4780" w:rsidRDefault="00BF4780" w:rsidP="00BF4780">
      <w:pPr>
        <w:pStyle w:val="HTMLPreformatted"/>
        <w:spacing w:line="390" w:lineRule="atLeast"/>
        <w:rPr>
          <w:color w:val="101820"/>
          <w:lang w:val="en"/>
        </w:rPr>
      </w:pPr>
    </w:p>
    <w:p w:rsidR="00BF4780" w:rsidRDefault="00BF4780" w:rsidP="00BF4780">
      <w:pPr>
        <w:pStyle w:val="HTMLPreformatted"/>
        <w:spacing w:line="390" w:lineRule="atLeast"/>
        <w:rPr>
          <w:color w:val="101820"/>
          <w:lang w:val="en"/>
        </w:rPr>
      </w:pPr>
      <w:proofErr w:type="gramStart"/>
      <w:r>
        <w:rPr>
          <w:color w:val="101820"/>
          <w:lang w:val="en"/>
        </w:rPr>
        <w:t>a/</w:t>
      </w:r>
      <w:proofErr w:type="gramEnd"/>
      <w:r>
        <w:rPr>
          <w:color w:val="101820"/>
          <w:lang w:val="en"/>
        </w:rPr>
        <w:t>b = 2.5  // Because both operands are floating-point variables</w:t>
      </w:r>
    </w:p>
    <w:p w:rsidR="00BF4780" w:rsidRDefault="00BF4780" w:rsidP="00BF4780">
      <w:pPr>
        <w:pStyle w:val="HTMLPreformatted"/>
        <w:spacing w:line="390" w:lineRule="atLeast"/>
        <w:rPr>
          <w:color w:val="101820"/>
          <w:lang w:val="en"/>
        </w:rPr>
      </w:pPr>
      <w:proofErr w:type="spellStart"/>
      <w:proofErr w:type="gramStart"/>
      <w:r>
        <w:rPr>
          <w:color w:val="101820"/>
          <w:lang w:val="en"/>
        </w:rPr>
        <w:t>a/d</w:t>
      </w:r>
      <w:proofErr w:type="spellEnd"/>
      <w:proofErr w:type="gramEnd"/>
      <w:r>
        <w:rPr>
          <w:color w:val="101820"/>
          <w:lang w:val="en"/>
        </w:rPr>
        <w:t xml:space="preserve"> = 2.5  // Because one operand is floating-point variable</w:t>
      </w:r>
    </w:p>
    <w:p w:rsidR="00BF4780" w:rsidRDefault="00BF4780" w:rsidP="00BF4780">
      <w:pPr>
        <w:pStyle w:val="HTMLPreformatted"/>
        <w:spacing w:line="390" w:lineRule="atLeast"/>
        <w:rPr>
          <w:color w:val="101820"/>
          <w:lang w:val="en"/>
        </w:rPr>
      </w:pPr>
      <w:proofErr w:type="gramStart"/>
      <w:r>
        <w:rPr>
          <w:color w:val="101820"/>
          <w:lang w:val="en"/>
        </w:rPr>
        <w:t>c/b</w:t>
      </w:r>
      <w:proofErr w:type="gramEnd"/>
      <w:r>
        <w:rPr>
          <w:color w:val="101820"/>
          <w:lang w:val="en"/>
        </w:rPr>
        <w:t xml:space="preserve"> = 2.5  // Because one operand is floating-point variable</w:t>
      </w:r>
    </w:p>
    <w:p w:rsidR="00BF4780" w:rsidRDefault="00BF4780" w:rsidP="00BF4780">
      <w:pPr>
        <w:pStyle w:val="HTMLPreformatted"/>
        <w:spacing w:line="390" w:lineRule="atLeast"/>
        <w:rPr>
          <w:color w:val="101820"/>
          <w:lang w:val="en"/>
        </w:rPr>
      </w:pPr>
      <w:r>
        <w:rPr>
          <w:color w:val="101820"/>
          <w:lang w:val="en"/>
        </w:rPr>
        <w:t xml:space="preserve">c/d = 2     // </w:t>
      </w:r>
      <w:proofErr w:type="gramStart"/>
      <w:r>
        <w:rPr>
          <w:color w:val="101820"/>
          <w:lang w:val="en"/>
        </w:rPr>
        <w:t>Because</w:t>
      </w:r>
      <w:proofErr w:type="gramEnd"/>
      <w:r>
        <w:rPr>
          <w:color w:val="101820"/>
          <w:lang w:val="en"/>
        </w:rPr>
        <w:t xml:space="preserve"> both operands are integers</w:t>
      </w:r>
    </w:p>
    <w:p w:rsidR="00BF4780" w:rsidRDefault="00BF4780" w:rsidP="00BF4780">
      <w:pPr>
        <w:pStyle w:val="Heading2"/>
        <w:rPr>
          <w:color w:val="555555"/>
          <w:sz w:val="41"/>
          <w:szCs w:val="41"/>
          <w:lang w:val="en"/>
        </w:rPr>
      </w:pPr>
      <w:bookmarkStart w:id="10" w:name="increment"/>
      <w:bookmarkEnd w:id="10"/>
      <w:r>
        <w:rPr>
          <w:sz w:val="41"/>
          <w:szCs w:val="41"/>
          <w:lang w:val="en"/>
        </w:rPr>
        <w:lastRenderedPageBreak/>
        <w:t>Increment and decrement operators</w:t>
      </w:r>
    </w:p>
    <w:p w:rsidR="00BF4780" w:rsidRDefault="00BF4780" w:rsidP="00BF4780">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C programming has two operators increment ++ and decrement -- to change the value of an operand (constant or variable) by 1.</w:t>
      </w:r>
    </w:p>
    <w:p w:rsidR="00BF4780" w:rsidRDefault="00BF4780" w:rsidP="00BF4780">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Increment ++ increases the value by 1 whereas decrement -- decreases the value by 1. These two operators are unary operators, meaning they only operate on a single operand.</w:t>
      </w:r>
    </w:p>
    <w:p w:rsidR="00BF4780" w:rsidRDefault="00BF4780" w:rsidP="00BF4780">
      <w:pPr>
        <w:pStyle w:val="Heading3"/>
        <w:rPr>
          <w:rFonts w:ascii="Tahoma" w:hAnsi="Tahoma"/>
          <w:sz w:val="37"/>
          <w:szCs w:val="37"/>
          <w:lang w:val="en"/>
        </w:rPr>
      </w:pPr>
      <w:r>
        <w:rPr>
          <w:sz w:val="37"/>
          <w:szCs w:val="37"/>
          <w:lang w:val="en"/>
        </w:rPr>
        <w:t>Example #2: Increment and Decrement Operators</w:t>
      </w:r>
    </w:p>
    <w:p w:rsidR="00BF4780" w:rsidRDefault="00BF4780" w:rsidP="00BF4780">
      <w:pPr>
        <w:pStyle w:val="HTMLPreformatted"/>
        <w:shd w:val="clear" w:color="auto" w:fill="EEEEEE"/>
        <w:spacing w:after="150"/>
        <w:rPr>
          <w:rStyle w:val="pln1"/>
          <w:lang w:val="en"/>
        </w:rPr>
      </w:pPr>
      <w:r>
        <w:rPr>
          <w:rStyle w:val="com1"/>
          <w:lang w:val="en"/>
        </w:rPr>
        <w:t>// C Program to demonstrate the working of increment and decrement operators</w:t>
      </w:r>
    </w:p>
    <w:p w:rsidR="00BF4780" w:rsidRDefault="00BF4780" w:rsidP="00BF4780">
      <w:pPr>
        <w:pStyle w:val="HTMLPreformatted"/>
        <w:shd w:val="clear" w:color="auto" w:fill="EEEEEE"/>
        <w:spacing w:after="150"/>
        <w:rPr>
          <w:rStyle w:val="pln1"/>
          <w:lang w:val="en"/>
        </w:rPr>
      </w:pPr>
      <w:r>
        <w:rPr>
          <w:rStyle w:val="com1"/>
          <w:lang w:val="en"/>
        </w:rPr>
        <w:t>#include</w:t>
      </w:r>
      <w:r>
        <w:rPr>
          <w:rStyle w:val="pln1"/>
          <w:lang w:val="en"/>
        </w:rPr>
        <w:t xml:space="preserve"> </w:t>
      </w:r>
      <w:r>
        <w:rPr>
          <w:rStyle w:val="str1"/>
          <w:lang w:val="en"/>
        </w:rPr>
        <w:t>&lt;</w:t>
      </w:r>
      <w:proofErr w:type="spellStart"/>
      <w:r>
        <w:rPr>
          <w:rStyle w:val="str1"/>
          <w:lang w:val="en"/>
        </w:rPr>
        <w:t>stdio.h</w:t>
      </w:r>
      <w:proofErr w:type="spellEnd"/>
      <w:r>
        <w:rPr>
          <w:rStyle w:val="str1"/>
          <w:lang w:val="en"/>
        </w:rPr>
        <w:t>&gt;</w:t>
      </w:r>
    </w:p>
    <w:p w:rsidR="00BF4780" w:rsidRDefault="00BF4780" w:rsidP="00BF4780">
      <w:pPr>
        <w:pStyle w:val="HTMLPreformatted"/>
        <w:shd w:val="clear" w:color="auto" w:fill="EEEEEE"/>
        <w:spacing w:after="150"/>
        <w:rPr>
          <w:rStyle w:val="pln1"/>
          <w:lang w:val="en"/>
        </w:rPr>
      </w:pPr>
      <w:proofErr w:type="spellStart"/>
      <w:proofErr w:type="gramStart"/>
      <w:r>
        <w:rPr>
          <w:rStyle w:val="kwd1"/>
          <w:lang w:val="en"/>
        </w:rPr>
        <w:t>int</w:t>
      </w:r>
      <w:proofErr w:type="spellEnd"/>
      <w:proofErr w:type="gramEnd"/>
      <w:r>
        <w:rPr>
          <w:rStyle w:val="pln1"/>
          <w:lang w:val="en"/>
        </w:rPr>
        <w:t xml:space="preserve"> main</w:t>
      </w:r>
      <w:r>
        <w:rPr>
          <w:rStyle w:val="pun1"/>
          <w:lang w:val="en"/>
        </w:rPr>
        <w:t>()</w:t>
      </w:r>
    </w:p>
    <w:p w:rsidR="00BF4780" w:rsidRDefault="00BF4780" w:rsidP="00BF4780">
      <w:pPr>
        <w:pStyle w:val="HTMLPreformatted"/>
        <w:shd w:val="clear" w:color="auto" w:fill="EEEEEE"/>
        <w:spacing w:after="150"/>
        <w:rPr>
          <w:rStyle w:val="pln1"/>
          <w:lang w:val="en"/>
        </w:rPr>
      </w:pPr>
      <w:r>
        <w:rPr>
          <w:rStyle w:val="pun1"/>
          <w:lang w:val="en"/>
        </w:rPr>
        <w:t>{</w:t>
      </w:r>
    </w:p>
    <w:p w:rsidR="00BF4780" w:rsidRDefault="00BF4780" w:rsidP="00BF4780">
      <w:pPr>
        <w:pStyle w:val="HTMLPreformatted"/>
        <w:shd w:val="clear" w:color="auto" w:fill="EEEEEE"/>
        <w:spacing w:after="150"/>
        <w:rPr>
          <w:rStyle w:val="pln1"/>
          <w:lang w:val="en"/>
        </w:rPr>
      </w:pPr>
      <w:r>
        <w:rPr>
          <w:rStyle w:val="pln1"/>
          <w:lang w:val="en"/>
        </w:rPr>
        <w:t xml:space="preserve">    </w:t>
      </w:r>
      <w:proofErr w:type="spellStart"/>
      <w:proofErr w:type="gramStart"/>
      <w:r>
        <w:rPr>
          <w:rStyle w:val="kwd1"/>
          <w:lang w:val="en"/>
        </w:rPr>
        <w:t>int</w:t>
      </w:r>
      <w:proofErr w:type="spellEnd"/>
      <w:proofErr w:type="gramEnd"/>
      <w:r>
        <w:rPr>
          <w:rStyle w:val="pln1"/>
          <w:lang w:val="en"/>
        </w:rPr>
        <w:t xml:space="preserve"> a </w:t>
      </w:r>
      <w:r>
        <w:rPr>
          <w:rStyle w:val="pun1"/>
          <w:lang w:val="en"/>
        </w:rPr>
        <w:t>=</w:t>
      </w:r>
      <w:r>
        <w:rPr>
          <w:rStyle w:val="pln1"/>
          <w:lang w:val="en"/>
        </w:rPr>
        <w:t xml:space="preserve"> </w:t>
      </w:r>
      <w:r>
        <w:rPr>
          <w:rStyle w:val="lit1"/>
          <w:lang w:val="en"/>
        </w:rPr>
        <w:t>10</w:t>
      </w:r>
      <w:r>
        <w:rPr>
          <w:rStyle w:val="pun1"/>
          <w:lang w:val="en"/>
        </w:rPr>
        <w:t>,</w:t>
      </w:r>
      <w:r>
        <w:rPr>
          <w:rStyle w:val="pln1"/>
          <w:lang w:val="en"/>
        </w:rPr>
        <w:t xml:space="preserve"> b </w:t>
      </w:r>
      <w:r>
        <w:rPr>
          <w:rStyle w:val="pun1"/>
          <w:lang w:val="en"/>
        </w:rPr>
        <w:t>=</w:t>
      </w:r>
      <w:r>
        <w:rPr>
          <w:rStyle w:val="pln1"/>
          <w:lang w:val="en"/>
        </w:rPr>
        <w:t xml:space="preserve"> </w:t>
      </w:r>
      <w:r>
        <w:rPr>
          <w:rStyle w:val="lit1"/>
          <w:lang w:val="en"/>
        </w:rPr>
        <w:t>100</w:t>
      </w:r>
      <w:r>
        <w:rPr>
          <w:rStyle w:val="pun1"/>
          <w:lang w:val="en"/>
        </w:rPr>
        <w:t>;</w:t>
      </w:r>
    </w:p>
    <w:p w:rsidR="00BF4780" w:rsidRDefault="00BF4780" w:rsidP="00BF4780">
      <w:pPr>
        <w:pStyle w:val="HTMLPreformatted"/>
        <w:shd w:val="clear" w:color="auto" w:fill="EEEEEE"/>
        <w:spacing w:after="150"/>
        <w:rPr>
          <w:rStyle w:val="pln1"/>
          <w:lang w:val="en"/>
        </w:rPr>
      </w:pPr>
      <w:r>
        <w:rPr>
          <w:rStyle w:val="pln1"/>
          <w:lang w:val="en"/>
        </w:rPr>
        <w:t xml:space="preserve">    </w:t>
      </w:r>
      <w:proofErr w:type="gramStart"/>
      <w:r>
        <w:rPr>
          <w:rStyle w:val="kwd1"/>
          <w:lang w:val="en"/>
        </w:rPr>
        <w:t>float</w:t>
      </w:r>
      <w:proofErr w:type="gramEnd"/>
      <w:r>
        <w:rPr>
          <w:rStyle w:val="pln1"/>
          <w:lang w:val="en"/>
        </w:rPr>
        <w:t xml:space="preserve"> c </w:t>
      </w:r>
      <w:r>
        <w:rPr>
          <w:rStyle w:val="pun1"/>
          <w:lang w:val="en"/>
        </w:rPr>
        <w:t>=</w:t>
      </w:r>
      <w:r>
        <w:rPr>
          <w:rStyle w:val="pln1"/>
          <w:lang w:val="en"/>
        </w:rPr>
        <w:t xml:space="preserve"> </w:t>
      </w:r>
      <w:r>
        <w:rPr>
          <w:rStyle w:val="lit1"/>
          <w:lang w:val="en"/>
        </w:rPr>
        <w:t>10.5</w:t>
      </w:r>
      <w:r>
        <w:rPr>
          <w:rStyle w:val="pun1"/>
          <w:lang w:val="en"/>
        </w:rPr>
        <w:t>,</w:t>
      </w:r>
      <w:r>
        <w:rPr>
          <w:rStyle w:val="pln1"/>
          <w:lang w:val="en"/>
        </w:rPr>
        <w:t xml:space="preserve"> d </w:t>
      </w:r>
      <w:r>
        <w:rPr>
          <w:rStyle w:val="pun1"/>
          <w:lang w:val="en"/>
        </w:rPr>
        <w:t>=</w:t>
      </w:r>
      <w:r>
        <w:rPr>
          <w:rStyle w:val="pln1"/>
          <w:lang w:val="en"/>
        </w:rPr>
        <w:t xml:space="preserve"> </w:t>
      </w:r>
      <w:r>
        <w:rPr>
          <w:rStyle w:val="lit1"/>
          <w:lang w:val="en"/>
        </w:rPr>
        <w:t>100.5</w:t>
      </w:r>
      <w:r>
        <w:rPr>
          <w:rStyle w:val="pun1"/>
          <w:lang w:val="en"/>
        </w:rPr>
        <w:t>;</w:t>
      </w:r>
    </w:p>
    <w:p w:rsidR="00BF4780" w:rsidRDefault="00BF4780" w:rsidP="00BF4780">
      <w:pPr>
        <w:pStyle w:val="HTMLPreformatted"/>
        <w:shd w:val="clear" w:color="auto" w:fill="EEEEEE"/>
        <w:spacing w:after="150"/>
        <w:rPr>
          <w:rStyle w:val="pln1"/>
          <w:lang w:val="en"/>
        </w:rPr>
      </w:pPr>
    </w:p>
    <w:p w:rsidR="00BF4780" w:rsidRPr="00874170" w:rsidRDefault="00BF4780" w:rsidP="00BF4780">
      <w:pPr>
        <w:pStyle w:val="HTMLPreformatted"/>
        <w:shd w:val="clear" w:color="auto" w:fill="EEEEEE"/>
        <w:spacing w:after="150"/>
        <w:rPr>
          <w:rStyle w:val="pln1"/>
          <w:lang w:val="pt-BR"/>
        </w:rPr>
      </w:pPr>
      <w:r>
        <w:rPr>
          <w:rStyle w:val="pln1"/>
          <w:lang w:val="en"/>
        </w:rPr>
        <w:t xml:space="preserve">    </w:t>
      </w:r>
      <w:proofErr w:type="spellStart"/>
      <w:proofErr w:type="gramStart"/>
      <w:r w:rsidRPr="00874170">
        <w:rPr>
          <w:rStyle w:val="pln1"/>
          <w:lang w:val="pt-BR"/>
        </w:rPr>
        <w:t>printf</w:t>
      </w:r>
      <w:proofErr w:type="spellEnd"/>
      <w:proofErr w:type="gramEnd"/>
      <w:r w:rsidRPr="00874170">
        <w:rPr>
          <w:rStyle w:val="pun1"/>
          <w:lang w:val="pt-BR"/>
        </w:rPr>
        <w:t>(</w:t>
      </w:r>
      <w:r w:rsidRPr="00874170">
        <w:rPr>
          <w:rStyle w:val="str1"/>
          <w:lang w:val="pt-BR"/>
        </w:rPr>
        <w:t>"++a = %d \n"</w:t>
      </w:r>
      <w:r w:rsidRPr="00874170">
        <w:rPr>
          <w:rStyle w:val="pun1"/>
          <w:lang w:val="pt-BR"/>
        </w:rPr>
        <w:t>,</w:t>
      </w:r>
      <w:r w:rsidRPr="00874170">
        <w:rPr>
          <w:rStyle w:val="pln1"/>
          <w:lang w:val="pt-BR"/>
        </w:rPr>
        <w:t xml:space="preserve"> </w:t>
      </w:r>
      <w:r w:rsidRPr="00874170">
        <w:rPr>
          <w:rStyle w:val="pun1"/>
          <w:lang w:val="pt-BR"/>
        </w:rPr>
        <w:t>++</w:t>
      </w:r>
      <w:r w:rsidRPr="00874170">
        <w:rPr>
          <w:rStyle w:val="pln1"/>
          <w:lang w:val="pt-BR"/>
        </w:rPr>
        <w:t>a</w:t>
      </w:r>
      <w:r w:rsidRPr="00874170">
        <w:rPr>
          <w:rStyle w:val="pun1"/>
          <w:lang w:val="pt-BR"/>
        </w:rPr>
        <w:t>);</w:t>
      </w:r>
    </w:p>
    <w:p w:rsidR="00BF4780" w:rsidRPr="00874170" w:rsidRDefault="00BF4780" w:rsidP="00BF4780">
      <w:pPr>
        <w:pStyle w:val="HTMLPreformatted"/>
        <w:shd w:val="clear" w:color="auto" w:fill="EEEEEE"/>
        <w:spacing w:after="150"/>
        <w:rPr>
          <w:rStyle w:val="pln1"/>
          <w:lang w:val="pt-BR"/>
        </w:rPr>
      </w:pPr>
    </w:p>
    <w:p w:rsidR="00BF4780" w:rsidRPr="00874170" w:rsidRDefault="00BF4780" w:rsidP="00BF4780">
      <w:pPr>
        <w:pStyle w:val="HTMLPreformatted"/>
        <w:shd w:val="clear" w:color="auto" w:fill="EEEEEE"/>
        <w:spacing w:after="150"/>
        <w:rPr>
          <w:rStyle w:val="pln1"/>
          <w:lang w:val="pt-BR"/>
        </w:rPr>
      </w:pPr>
      <w:r w:rsidRPr="00874170">
        <w:rPr>
          <w:rStyle w:val="pln1"/>
          <w:lang w:val="pt-BR"/>
        </w:rPr>
        <w:t xml:space="preserve">    </w:t>
      </w:r>
      <w:proofErr w:type="spellStart"/>
      <w:proofErr w:type="gramStart"/>
      <w:r w:rsidRPr="00874170">
        <w:rPr>
          <w:rStyle w:val="pln1"/>
          <w:lang w:val="pt-BR"/>
        </w:rPr>
        <w:t>printf</w:t>
      </w:r>
      <w:proofErr w:type="spellEnd"/>
      <w:proofErr w:type="gramEnd"/>
      <w:r w:rsidRPr="00874170">
        <w:rPr>
          <w:rStyle w:val="pun1"/>
          <w:lang w:val="pt-BR"/>
        </w:rPr>
        <w:t>(</w:t>
      </w:r>
      <w:r w:rsidRPr="00874170">
        <w:rPr>
          <w:rStyle w:val="str1"/>
          <w:lang w:val="pt-BR"/>
        </w:rPr>
        <w:t>"--b = %d \n"</w:t>
      </w:r>
      <w:r w:rsidRPr="00874170">
        <w:rPr>
          <w:rStyle w:val="pun1"/>
          <w:lang w:val="pt-BR"/>
        </w:rPr>
        <w:t>,</w:t>
      </w:r>
      <w:r w:rsidRPr="00874170">
        <w:rPr>
          <w:rStyle w:val="pln1"/>
          <w:lang w:val="pt-BR"/>
        </w:rPr>
        <w:t xml:space="preserve"> </w:t>
      </w:r>
      <w:r w:rsidRPr="00874170">
        <w:rPr>
          <w:rStyle w:val="pun1"/>
          <w:lang w:val="pt-BR"/>
        </w:rPr>
        <w:t>--</w:t>
      </w:r>
      <w:r w:rsidRPr="00874170">
        <w:rPr>
          <w:rStyle w:val="pln1"/>
          <w:lang w:val="pt-BR"/>
        </w:rPr>
        <w:t>b</w:t>
      </w:r>
      <w:r w:rsidRPr="00874170">
        <w:rPr>
          <w:rStyle w:val="pun1"/>
          <w:lang w:val="pt-BR"/>
        </w:rPr>
        <w:t>);</w:t>
      </w:r>
    </w:p>
    <w:p w:rsidR="00BF4780" w:rsidRPr="00874170" w:rsidRDefault="00BF4780" w:rsidP="00BF4780">
      <w:pPr>
        <w:pStyle w:val="HTMLPreformatted"/>
        <w:shd w:val="clear" w:color="auto" w:fill="EEEEEE"/>
        <w:spacing w:after="150"/>
        <w:rPr>
          <w:rStyle w:val="pln1"/>
          <w:lang w:val="pt-BR"/>
        </w:rPr>
      </w:pPr>
    </w:p>
    <w:p w:rsidR="00BF4780" w:rsidRPr="00874170" w:rsidRDefault="00BF4780" w:rsidP="00BF4780">
      <w:pPr>
        <w:pStyle w:val="HTMLPreformatted"/>
        <w:shd w:val="clear" w:color="auto" w:fill="EEEEEE"/>
        <w:spacing w:after="150"/>
        <w:rPr>
          <w:rStyle w:val="pln1"/>
          <w:lang w:val="pt-BR"/>
        </w:rPr>
      </w:pPr>
      <w:r w:rsidRPr="00874170">
        <w:rPr>
          <w:rStyle w:val="pln1"/>
          <w:lang w:val="pt-BR"/>
        </w:rPr>
        <w:t xml:space="preserve">    </w:t>
      </w:r>
      <w:proofErr w:type="spellStart"/>
      <w:proofErr w:type="gramStart"/>
      <w:r w:rsidRPr="00874170">
        <w:rPr>
          <w:rStyle w:val="pln1"/>
          <w:lang w:val="pt-BR"/>
        </w:rPr>
        <w:t>printf</w:t>
      </w:r>
      <w:proofErr w:type="spellEnd"/>
      <w:proofErr w:type="gramEnd"/>
      <w:r w:rsidRPr="00874170">
        <w:rPr>
          <w:rStyle w:val="pun1"/>
          <w:lang w:val="pt-BR"/>
        </w:rPr>
        <w:t>(</w:t>
      </w:r>
      <w:r w:rsidRPr="00874170">
        <w:rPr>
          <w:rStyle w:val="str1"/>
          <w:lang w:val="pt-BR"/>
        </w:rPr>
        <w:t>"++c = %f \n"</w:t>
      </w:r>
      <w:r w:rsidRPr="00874170">
        <w:rPr>
          <w:rStyle w:val="pun1"/>
          <w:lang w:val="pt-BR"/>
        </w:rPr>
        <w:t>,</w:t>
      </w:r>
      <w:r w:rsidRPr="00874170">
        <w:rPr>
          <w:rStyle w:val="pln1"/>
          <w:lang w:val="pt-BR"/>
        </w:rPr>
        <w:t xml:space="preserve"> </w:t>
      </w:r>
      <w:r w:rsidRPr="00874170">
        <w:rPr>
          <w:rStyle w:val="pun1"/>
          <w:lang w:val="pt-BR"/>
        </w:rPr>
        <w:t>++</w:t>
      </w:r>
      <w:r w:rsidRPr="00874170">
        <w:rPr>
          <w:rStyle w:val="pln1"/>
          <w:lang w:val="pt-BR"/>
        </w:rPr>
        <w:t>c</w:t>
      </w:r>
      <w:r w:rsidRPr="00874170">
        <w:rPr>
          <w:rStyle w:val="pun1"/>
          <w:lang w:val="pt-BR"/>
        </w:rPr>
        <w:t>);</w:t>
      </w:r>
    </w:p>
    <w:p w:rsidR="00BF4780" w:rsidRPr="00874170" w:rsidRDefault="00BF4780" w:rsidP="00BF4780">
      <w:pPr>
        <w:pStyle w:val="HTMLPreformatted"/>
        <w:shd w:val="clear" w:color="auto" w:fill="EEEEEE"/>
        <w:spacing w:after="150"/>
        <w:rPr>
          <w:rStyle w:val="pln1"/>
          <w:lang w:val="pt-BR"/>
        </w:rPr>
      </w:pPr>
    </w:p>
    <w:p w:rsidR="00BF4780" w:rsidRPr="00874170" w:rsidRDefault="00BF4780" w:rsidP="00BF4780">
      <w:pPr>
        <w:pStyle w:val="HTMLPreformatted"/>
        <w:shd w:val="clear" w:color="auto" w:fill="EEEEEE"/>
        <w:spacing w:after="150"/>
        <w:rPr>
          <w:rStyle w:val="pln1"/>
          <w:lang w:val="pt-BR"/>
        </w:rPr>
      </w:pPr>
      <w:r w:rsidRPr="00874170">
        <w:rPr>
          <w:rStyle w:val="pln1"/>
          <w:lang w:val="pt-BR"/>
        </w:rPr>
        <w:t xml:space="preserve">    </w:t>
      </w:r>
      <w:proofErr w:type="spellStart"/>
      <w:proofErr w:type="gramStart"/>
      <w:r w:rsidRPr="00874170">
        <w:rPr>
          <w:rStyle w:val="pln1"/>
          <w:lang w:val="pt-BR"/>
        </w:rPr>
        <w:t>printf</w:t>
      </w:r>
      <w:proofErr w:type="spellEnd"/>
      <w:proofErr w:type="gramEnd"/>
      <w:r w:rsidRPr="00874170">
        <w:rPr>
          <w:rStyle w:val="pun1"/>
          <w:lang w:val="pt-BR"/>
        </w:rPr>
        <w:t>(</w:t>
      </w:r>
      <w:r w:rsidRPr="00874170">
        <w:rPr>
          <w:rStyle w:val="str1"/>
          <w:lang w:val="pt-BR"/>
        </w:rPr>
        <w:t>"--d = %f \n"</w:t>
      </w:r>
      <w:r w:rsidRPr="00874170">
        <w:rPr>
          <w:rStyle w:val="pun1"/>
          <w:lang w:val="pt-BR"/>
        </w:rPr>
        <w:t>,</w:t>
      </w:r>
      <w:r w:rsidRPr="00874170">
        <w:rPr>
          <w:rStyle w:val="pln1"/>
          <w:lang w:val="pt-BR"/>
        </w:rPr>
        <w:t xml:space="preserve"> </w:t>
      </w:r>
      <w:r w:rsidRPr="00874170">
        <w:rPr>
          <w:rStyle w:val="pun1"/>
          <w:lang w:val="pt-BR"/>
        </w:rPr>
        <w:t>--</w:t>
      </w:r>
      <w:r w:rsidRPr="00874170">
        <w:rPr>
          <w:rStyle w:val="pln1"/>
          <w:lang w:val="pt-BR"/>
        </w:rPr>
        <w:t>d</w:t>
      </w:r>
      <w:r w:rsidRPr="00874170">
        <w:rPr>
          <w:rStyle w:val="pun1"/>
          <w:lang w:val="pt-BR"/>
        </w:rPr>
        <w:t>);</w:t>
      </w:r>
    </w:p>
    <w:p w:rsidR="00BF4780" w:rsidRPr="00874170" w:rsidRDefault="00BF4780" w:rsidP="00BF4780">
      <w:pPr>
        <w:pStyle w:val="HTMLPreformatted"/>
        <w:shd w:val="clear" w:color="auto" w:fill="EEEEEE"/>
        <w:spacing w:after="150"/>
        <w:rPr>
          <w:rStyle w:val="pln1"/>
          <w:lang w:val="pt-BR"/>
        </w:rPr>
      </w:pPr>
    </w:p>
    <w:p w:rsidR="00BF4780" w:rsidRDefault="00BF4780" w:rsidP="00BF4780">
      <w:pPr>
        <w:pStyle w:val="HTMLPreformatted"/>
        <w:shd w:val="clear" w:color="auto" w:fill="EEEEEE"/>
        <w:spacing w:after="150"/>
        <w:rPr>
          <w:rStyle w:val="pln1"/>
          <w:lang w:val="en"/>
        </w:rPr>
      </w:pPr>
      <w:r w:rsidRPr="00874170">
        <w:rPr>
          <w:rStyle w:val="pln1"/>
          <w:lang w:val="pt-BR"/>
        </w:rPr>
        <w:t xml:space="preserve">    </w:t>
      </w:r>
      <w:proofErr w:type="gramStart"/>
      <w:r>
        <w:rPr>
          <w:rStyle w:val="kwd1"/>
          <w:lang w:val="en"/>
        </w:rPr>
        <w:t>return</w:t>
      </w:r>
      <w:proofErr w:type="gramEnd"/>
      <w:r>
        <w:rPr>
          <w:rStyle w:val="pln1"/>
          <w:lang w:val="en"/>
        </w:rPr>
        <w:t xml:space="preserve"> </w:t>
      </w:r>
      <w:r>
        <w:rPr>
          <w:rStyle w:val="lit1"/>
          <w:lang w:val="en"/>
        </w:rPr>
        <w:t>0</w:t>
      </w:r>
      <w:r>
        <w:rPr>
          <w:rStyle w:val="pun1"/>
          <w:lang w:val="en"/>
        </w:rPr>
        <w:t>;</w:t>
      </w:r>
    </w:p>
    <w:p w:rsidR="00BF4780" w:rsidRDefault="00BF4780" w:rsidP="00BF4780">
      <w:pPr>
        <w:pStyle w:val="HTMLPreformatted"/>
        <w:shd w:val="clear" w:color="auto" w:fill="EEEEEE"/>
        <w:spacing w:after="150"/>
        <w:rPr>
          <w:color w:val="101820"/>
          <w:lang w:val="en"/>
        </w:rPr>
      </w:pPr>
      <w:r>
        <w:rPr>
          <w:rStyle w:val="pun1"/>
          <w:lang w:val="en"/>
        </w:rPr>
        <w:t>}</w:t>
      </w:r>
    </w:p>
    <w:p w:rsidR="00BF4780" w:rsidRDefault="00BF4780" w:rsidP="00BF4780">
      <w:pPr>
        <w:pStyle w:val="NormalWeb"/>
        <w:spacing w:line="390" w:lineRule="atLeast"/>
        <w:rPr>
          <w:rFonts w:ascii="Verdana" w:hAnsi="Verdana" w:cs="Arial"/>
          <w:color w:val="101820"/>
          <w:sz w:val="23"/>
          <w:szCs w:val="23"/>
          <w:lang w:val="en"/>
        </w:rPr>
      </w:pPr>
      <w:r>
        <w:rPr>
          <w:rStyle w:val="Strong"/>
          <w:rFonts w:ascii="Verdana" w:hAnsi="Verdana" w:cs="Arial"/>
          <w:sz w:val="23"/>
          <w:szCs w:val="23"/>
          <w:lang w:val="en"/>
        </w:rPr>
        <w:t>Output</w:t>
      </w:r>
    </w:p>
    <w:p w:rsidR="00BF4780" w:rsidRDefault="00BF4780" w:rsidP="00BF4780">
      <w:pPr>
        <w:pStyle w:val="HTMLPreformatted"/>
        <w:spacing w:line="390" w:lineRule="atLeast"/>
        <w:rPr>
          <w:color w:val="101820"/>
          <w:lang w:val="en"/>
        </w:rPr>
      </w:pPr>
      <w:r>
        <w:rPr>
          <w:color w:val="101820"/>
          <w:lang w:val="en"/>
        </w:rPr>
        <w:lastRenderedPageBreak/>
        <w:t>++a = 11</w:t>
      </w:r>
    </w:p>
    <w:p w:rsidR="00BF4780" w:rsidRDefault="00BF4780" w:rsidP="00BF4780">
      <w:pPr>
        <w:pStyle w:val="HTMLPreformatted"/>
        <w:spacing w:line="390" w:lineRule="atLeast"/>
        <w:rPr>
          <w:color w:val="101820"/>
          <w:lang w:val="en"/>
        </w:rPr>
      </w:pPr>
      <w:r>
        <w:rPr>
          <w:color w:val="101820"/>
          <w:lang w:val="en"/>
        </w:rPr>
        <w:t>--b = 99</w:t>
      </w:r>
    </w:p>
    <w:p w:rsidR="00BF4780" w:rsidRDefault="00BF4780" w:rsidP="00BF4780">
      <w:pPr>
        <w:pStyle w:val="HTMLPreformatted"/>
        <w:spacing w:line="390" w:lineRule="atLeast"/>
        <w:rPr>
          <w:color w:val="101820"/>
          <w:lang w:val="en"/>
        </w:rPr>
      </w:pPr>
      <w:r>
        <w:rPr>
          <w:color w:val="101820"/>
          <w:lang w:val="en"/>
        </w:rPr>
        <w:t>++c = 11.500000</w:t>
      </w:r>
    </w:p>
    <w:p w:rsidR="00BF4780" w:rsidRDefault="00BF4780" w:rsidP="00BF4780">
      <w:pPr>
        <w:pStyle w:val="HTMLPreformatted"/>
        <w:spacing w:line="390" w:lineRule="atLeast"/>
        <w:rPr>
          <w:color w:val="101820"/>
          <w:lang w:val="en"/>
        </w:rPr>
      </w:pPr>
      <w:r>
        <w:rPr>
          <w:color w:val="101820"/>
          <w:lang w:val="en"/>
        </w:rPr>
        <w:t>++d = 99.500000</w:t>
      </w:r>
    </w:p>
    <w:p w:rsidR="00BF4780" w:rsidRDefault="00BF4780" w:rsidP="00BF4780">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Here, the operators ++ and -- are used as prefix. These two operators can also be used as postfix like </w:t>
      </w:r>
      <w:r>
        <w:rPr>
          <w:rStyle w:val="HTMLCode"/>
          <w:rFonts w:eastAsiaTheme="majorEastAsia"/>
          <w:color w:val="101820"/>
          <w:lang w:val="en"/>
        </w:rPr>
        <w:t>a++</w:t>
      </w:r>
      <w:r>
        <w:rPr>
          <w:rFonts w:ascii="Verdana" w:hAnsi="Verdana" w:cs="Arial"/>
          <w:color w:val="101820"/>
          <w:sz w:val="23"/>
          <w:szCs w:val="23"/>
          <w:lang w:val="en"/>
        </w:rPr>
        <w:t xml:space="preserve"> and </w:t>
      </w:r>
      <w:r>
        <w:rPr>
          <w:rStyle w:val="HTMLCode"/>
          <w:rFonts w:eastAsiaTheme="majorEastAsia"/>
          <w:color w:val="101820"/>
          <w:lang w:val="en"/>
        </w:rPr>
        <w:t>a--</w:t>
      </w:r>
      <w:r>
        <w:rPr>
          <w:rFonts w:ascii="Verdana" w:hAnsi="Verdana" w:cs="Arial"/>
          <w:color w:val="101820"/>
          <w:sz w:val="23"/>
          <w:szCs w:val="23"/>
          <w:lang w:val="en"/>
        </w:rPr>
        <w:t xml:space="preserve">. Visit this page to learn more on how </w:t>
      </w:r>
      <w:r w:rsidRPr="00C77195">
        <w:rPr>
          <w:rFonts w:ascii="Verdana" w:hAnsi="Verdana" w:cs="Arial"/>
          <w:color w:val="101820"/>
          <w:sz w:val="23"/>
          <w:szCs w:val="23"/>
          <w:lang w:val="en"/>
        </w:rPr>
        <w:t>increment and decrement operators work when used as postfix</w:t>
      </w:r>
      <w:r>
        <w:rPr>
          <w:rFonts w:ascii="Verdana" w:hAnsi="Verdana" w:cs="Arial"/>
          <w:color w:val="101820"/>
          <w:sz w:val="23"/>
          <w:szCs w:val="23"/>
          <w:lang w:val="en"/>
        </w:rPr>
        <w:t>.</w:t>
      </w:r>
    </w:p>
    <w:p w:rsidR="00BF4780" w:rsidRDefault="00BF4780" w:rsidP="00BF4780">
      <w:pPr>
        <w:pStyle w:val="Heading2"/>
        <w:rPr>
          <w:rFonts w:ascii="Tahoma" w:hAnsi="Tahoma" w:cs="Tahoma"/>
          <w:color w:val="555555"/>
          <w:sz w:val="41"/>
          <w:szCs w:val="41"/>
          <w:lang w:val="en"/>
        </w:rPr>
      </w:pPr>
      <w:bookmarkStart w:id="11" w:name="assignment"/>
      <w:bookmarkEnd w:id="11"/>
      <w:r>
        <w:rPr>
          <w:sz w:val="41"/>
          <w:szCs w:val="41"/>
          <w:lang w:val="en"/>
        </w:rPr>
        <w:t>C Assignment Operators</w:t>
      </w:r>
    </w:p>
    <w:p w:rsidR="00BF4780" w:rsidRDefault="00BF4780" w:rsidP="00BF4780">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An assignment operator is used for assigning a value to a variable. The most common assignment operator is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List of all assignment operators in C programming"/>
      </w:tblPr>
      <w:tblGrid>
        <w:gridCol w:w="1430"/>
        <w:gridCol w:w="1386"/>
        <w:gridCol w:w="1395"/>
      </w:tblGrid>
      <w:tr w:rsidR="00BF4780" w:rsidTr="00BF4780">
        <w:trPr>
          <w:tblHeader/>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BF4780" w:rsidRDefault="00BF4780">
            <w:pPr>
              <w:spacing w:line="390" w:lineRule="atLeast"/>
              <w:rPr>
                <w:rFonts w:ascii="Verdana" w:hAnsi="Verdana"/>
                <w:color w:val="101820"/>
                <w:sz w:val="26"/>
                <w:szCs w:val="26"/>
              </w:rPr>
            </w:pPr>
            <w:r>
              <w:rPr>
                <w:rFonts w:ascii="Verdana" w:hAnsi="Verdana"/>
                <w:color w:val="101820"/>
                <w:sz w:val="26"/>
                <w:szCs w:val="26"/>
              </w:rPr>
              <w:t>Operator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BF4780" w:rsidRDefault="00BF4780">
            <w:pPr>
              <w:spacing w:line="390" w:lineRule="atLeast"/>
              <w:rPr>
                <w:rFonts w:ascii="Verdana" w:hAnsi="Verdana"/>
                <w:color w:val="101820"/>
                <w:sz w:val="26"/>
                <w:szCs w:val="26"/>
              </w:rPr>
            </w:pPr>
            <w:r>
              <w:rPr>
                <w:rFonts w:ascii="Verdana" w:hAnsi="Verdana"/>
                <w:color w:val="101820"/>
                <w:sz w:val="26"/>
                <w:szCs w:val="26"/>
              </w:rPr>
              <w:t>Example</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BF4780" w:rsidRDefault="00BF4780">
            <w:pPr>
              <w:spacing w:line="390" w:lineRule="atLeast"/>
              <w:rPr>
                <w:rFonts w:ascii="Verdana" w:hAnsi="Verdana"/>
                <w:color w:val="101820"/>
                <w:sz w:val="26"/>
                <w:szCs w:val="26"/>
              </w:rPr>
            </w:pPr>
            <w:r>
              <w:rPr>
                <w:rFonts w:ascii="Verdana" w:hAnsi="Verdana"/>
                <w:color w:val="101820"/>
                <w:sz w:val="26"/>
                <w:szCs w:val="26"/>
              </w:rPr>
              <w:t>Same as</w:t>
            </w:r>
          </w:p>
        </w:tc>
      </w:tr>
      <w:tr w:rsidR="00BF4780" w:rsidTr="00BF478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a = b</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a = b</w:t>
            </w:r>
          </w:p>
        </w:tc>
      </w:tr>
      <w:tr w:rsidR="00BF4780" w:rsidTr="00BF478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a += b</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 xml:space="preserve">a = </w:t>
            </w:r>
            <w:proofErr w:type="spellStart"/>
            <w:r>
              <w:rPr>
                <w:rFonts w:ascii="Verdana" w:hAnsi="Verdana"/>
                <w:color w:val="101820"/>
              </w:rPr>
              <w:t>a+b</w:t>
            </w:r>
            <w:proofErr w:type="spellEnd"/>
          </w:p>
        </w:tc>
      </w:tr>
      <w:tr w:rsidR="00BF4780" w:rsidTr="00BF478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a -= b</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a = a-b</w:t>
            </w:r>
          </w:p>
        </w:tc>
      </w:tr>
      <w:tr w:rsidR="00BF4780" w:rsidTr="00BF478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a *= b</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a = a*b</w:t>
            </w:r>
          </w:p>
        </w:tc>
      </w:tr>
      <w:tr w:rsidR="00BF4780" w:rsidTr="00BF478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a /= b</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a = a/b</w:t>
            </w:r>
          </w:p>
        </w:tc>
      </w:tr>
      <w:tr w:rsidR="00BF4780" w:rsidTr="00BF478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lastRenderedPageBreak/>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a %= b</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 xml:space="preserve">a = </w:t>
            </w:r>
            <w:proofErr w:type="spellStart"/>
            <w:r>
              <w:rPr>
                <w:rFonts w:ascii="Verdana" w:hAnsi="Verdana"/>
                <w:color w:val="101820"/>
              </w:rPr>
              <w:t>a%b</w:t>
            </w:r>
            <w:proofErr w:type="spellEnd"/>
          </w:p>
        </w:tc>
      </w:tr>
    </w:tbl>
    <w:p w:rsidR="00BF4780" w:rsidRDefault="00BF4780" w:rsidP="00BF4780">
      <w:pPr>
        <w:pStyle w:val="Heading2"/>
        <w:rPr>
          <w:rFonts w:ascii="Tahoma" w:hAnsi="Tahoma" w:cs="Tahoma"/>
          <w:color w:val="555555"/>
          <w:sz w:val="41"/>
          <w:szCs w:val="41"/>
          <w:lang w:val="en"/>
        </w:rPr>
      </w:pPr>
      <w:r>
        <w:rPr>
          <w:sz w:val="41"/>
          <w:szCs w:val="41"/>
          <w:lang w:val="en"/>
        </w:rPr>
        <w:t>Example #3: Assignment Operators</w:t>
      </w:r>
    </w:p>
    <w:p w:rsidR="00BF4780" w:rsidRDefault="00BF4780" w:rsidP="00BF4780">
      <w:pPr>
        <w:pStyle w:val="HTMLPreformatted"/>
        <w:shd w:val="clear" w:color="auto" w:fill="EEEEEE"/>
        <w:spacing w:after="150"/>
        <w:rPr>
          <w:rStyle w:val="pln1"/>
          <w:lang w:val="en"/>
        </w:rPr>
      </w:pPr>
      <w:r>
        <w:rPr>
          <w:rStyle w:val="com1"/>
          <w:lang w:val="en"/>
        </w:rPr>
        <w:t>// C Program to demonstrate the working of assignment operators</w:t>
      </w:r>
    </w:p>
    <w:p w:rsidR="00BF4780" w:rsidRDefault="00BF4780" w:rsidP="00BF4780">
      <w:pPr>
        <w:pStyle w:val="HTMLPreformatted"/>
        <w:shd w:val="clear" w:color="auto" w:fill="EEEEEE"/>
        <w:spacing w:after="150"/>
        <w:rPr>
          <w:rStyle w:val="pln1"/>
          <w:lang w:val="en"/>
        </w:rPr>
      </w:pPr>
      <w:r>
        <w:rPr>
          <w:rStyle w:val="com1"/>
          <w:lang w:val="en"/>
        </w:rPr>
        <w:t>#include</w:t>
      </w:r>
      <w:r>
        <w:rPr>
          <w:rStyle w:val="pln1"/>
          <w:lang w:val="en"/>
        </w:rPr>
        <w:t xml:space="preserve"> </w:t>
      </w:r>
      <w:r>
        <w:rPr>
          <w:rStyle w:val="str1"/>
          <w:lang w:val="en"/>
        </w:rPr>
        <w:t>&lt;</w:t>
      </w:r>
      <w:proofErr w:type="spellStart"/>
      <w:r>
        <w:rPr>
          <w:rStyle w:val="str1"/>
          <w:lang w:val="en"/>
        </w:rPr>
        <w:t>stdio.h</w:t>
      </w:r>
      <w:proofErr w:type="spellEnd"/>
      <w:r>
        <w:rPr>
          <w:rStyle w:val="str1"/>
          <w:lang w:val="en"/>
        </w:rPr>
        <w:t>&gt;</w:t>
      </w:r>
    </w:p>
    <w:p w:rsidR="00BF4780" w:rsidRDefault="00BF4780" w:rsidP="00BF4780">
      <w:pPr>
        <w:pStyle w:val="HTMLPreformatted"/>
        <w:shd w:val="clear" w:color="auto" w:fill="EEEEEE"/>
        <w:spacing w:after="150"/>
        <w:rPr>
          <w:rStyle w:val="pln1"/>
          <w:lang w:val="en"/>
        </w:rPr>
      </w:pPr>
      <w:proofErr w:type="spellStart"/>
      <w:proofErr w:type="gramStart"/>
      <w:r>
        <w:rPr>
          <w:rStyle w:val="kwd1"/>
          <w:lang w:val="en"/>
        </w:rPr>
        <w:t>int</w:t>
      </w:r>
      <w:proofErr w:type="spellEnd"/>
      <w:proofErr w:type="gramEnd"/>
      <w:r>
        <w:rPr>
          <w:rStyle w:val="pln1"/>
          <w:lang w:val="en"/>
        </w:rPr>
        <w:t xml:space="preserve"> main</w:t>
      </w:r>
      <w:r>
        <w:rPr>
          <w:rStyle w:val="pun1"/>
          <w:lang w:val="en"/>
        </w:rPr>
        <w:t>()</w:t>
      </w:r>
    </w:p>
    <w:p w:rsidR="00BF4780" w:rsidRPr="00020BF6" w:rsidRDefault="00BF4780" w:rsidP="00BF4780">
      <w:pPr>
        <w:pStyle w:val="HTMLPreformatted"/>
        <w:shd w:val="clear" w:color="auto" w:fill="EEEEEE"/>
        <w:spacing w:after="150"/>
        <w:rPr>
          <w:rStyle w:val="pln1"/>
          <w:lang w:val="pt-BR"/>
        </w:rPr>
      </w:pPr>
      <w:proofErr w:type="gramStart"/>
      <w:r w:rsidRPr="00020BF6">
        <w:rPr>
          <w:rStyle w:val="pun1"/>
          <w:lang w:val="pt-BR"/>
        </w:rPr>
        <w:t>{</w:t>
      </w:r>
    </w:p>
    <w:p w:rsidR="00BF4780" w:rsidRPr="00020BF6" w:rsidRDefault="00BF4780" w:rsidP="00BF4780">
      <w:pPr>
        <w:pStyle w:val="HTMLPreformatted"/>
        <w:shd w:val="clear" w:color="auto" w:fill="EEEEEE"/>
        <w:spacing w:after="150"/>
        <w:rPr>
          <w:rStyle w:val="pln1"/>
          <w:lang w:val="pt-BR"/>
        </w:rPr>
      </w:pPr>
      <w:proofErr w:type="gramEnd"/>
      <w:r w:rsidRPr="00020BF6">
        <w:rPr>
          <w:rStyle w:val="pln1"/>
          <w:lang w:val="pt-BR"/>
        </w:rPr>
        <w:t xml:space="preserve">    </w:t>
      </w:r>
      <w:proofErr w:type="spellStart"/>
      <w:proofErr w:type="gramStart"/>
      <w:r w:rsidRPr="00020BF6">
        <w:rPr>
          <w:rStyle w:val="kwd1"/>
          <w:lang w:val="pt-BR"/>
        </w:rPr>
        <w:t>int</w:t>
      </w:r>
      <w:proofErr w:type="spellEnd"/>
      <w:proofErr w:type="gramEnd"/>
      <w:r w:rsidRPr="00020BF6">
        <w:rPr>
          <w:rStyle w:val="pln1"/>
          <w:lang w:val="pt-BR"/>
        </w:rPr>
        <w:t xml:space="preserve"> a </w:t>
      </w:r>
      <w:r w:rsidRPr="00020BF6">
        <w:rPr>
          <w:rStyle w:val="pun1"/>
          <w:lang w:val="pt-BR"/>
        </w:rPr>
        <w:t>=</w:t>
      </w:r>
      <w:r w:rsidRPr="00020BF6">
        <w:rPr>
          <w:rStyle w:val="pln1"/>
          <w:lang w:val="pt-BR"/>
        </w:rPr>
        <w:t xml:space="preserve"> </w:t>
      </w:r>
      <w:r w:rsidRPr="00020BF6">
        <w:rPr>
          <w:rStyle w:val="lit1"/>
          <w:lang w:val="pt-BR"/>
        </w:rPr>
        <w:t>5</w:t>
      </w:r>
      <w:r w:rsidRPr="00020BF6">
        <w:rPr>
          <w:rStyle w:val="pun1"/>
          <w:lang w:val="pt-BR"/>
        </w:rPr>
        <w:t>,</w:t>
      </w:r>
      <w:r w:rsidRPr="00020BF6">
        <w:rPr>
          <w:rStyle w:val="pln1"/>
          <w:lang w:val="pt-BR"/>
        </w:rPr>
        <w:t xml:space="preserve"> c</w:t>
      </w:r>
      <w:r w:rsidRPr="00020BF6">
        <w:rPr>
          <w:rStyle w:val="pun1"/>
          <w:lang w:val="pt-BR"/>
        </w:rPr>
        <w:t>;</w:t>
      </w:r>
    </w:p>
    <w:p w:rsidR="00BF4780" w:rsidRPr="00020BF6" w:rsidRDefault="00BF4780" w:rsidP="00BF4780">
      <w:pPr>
        <w:pStyle w:val="HTMLPreformatted"/>
        <w:shd w:val="clear" w:color="auto" w:fill="EEEEEE"/>
        <w:spacing w:after="150"/>
        <w:rPr>
          <w:rStyle w:val="pln1"/>
          <w:lang w:val="pt-BR"/>
        </w:rPr>
      </w:pPr>
    </w:p>
    <w:p w:rsidR="00BF4780" w:rsidRPr="00020BF6" w:rsidRDefault="00BF4780" w:rsidP="00BF4780">
      <w:pPr>
        <w:pStyle w:val="HTMLPreformatted"/>
        <w:shd w:val="clear" w:color="auto" w:fill="EEEEEE"/>
        <w:spacing w:after="150"/>
        <w:rPr>
          <w:rStyle w:val="pln1"/>
          <w:lang w:val="pt-BR"/>
        </w:rPr>
      </w:pPr>
      <w:r w:rsidRPr="00020BF6">
        <w:rPr>
          <w:rStyle w:val="pln1"/>
          <w:lang w:val="pt-BR"/>
        </w:rPr>
        <w:t xml:space="preserve">    c </w:t>
      </w:r>
      <w:r w:rsidRPr="00020BF6">
        <w:rPr>
          <w:rStyle w:val="pun1"/>
          <w:lang w:val="pt-BR"/>
        </w:rPr>
        <w:t>=</w:t>
      </w:r>
      <w:r w:rsidRPr="00020BF6">
        <w:rPr>
          <w:rStyle w:val="pln1"/>
          <w:lang w:val="pt-BR"/>
        </w:rPr>
        <w:t xml:space="preserve"> a</w:t>
      </w:r>
      <w:r w:rsidRPr="00020BF6">
        <w:rPr>
          <w:rStyle w:val="pun1"/>
          <w:lang w:val="pt-BR"/>
        </w:rPr>
        <w:t>;</w:t>
      </w:r>
    </w:p>
    <w:p w:rsidR="00BF4780" w:rsidRPr="00020BF6" w:rsidRDefault="00BF4780" w:rsidP="00BF4780">
      <w:pPr>
        <w:pStyle w:val="HTMLPreformatted"/>
        <w:shd w:val="clear" w:color="auto" w:fill="EEEEEE"/>
        <w:spacing w:after="150"/>
        <w:rPr>
          <w:rStyle w:val="pln1"/>
          <w:lang w:val="pt-BR"/>
        </w:rPr>
      </w:pPr>
      <w:r w:rsidRPr="00020BF6">
        <w:rPr>
          <w:rStyle w:val="pln1"/>
          <w:lang w:val="pt-BR"/>
        </w:rPr>
        <w:t xml:space="preserve">    </w:t>
      </w:r>
      <w:proofErr w:type="spellStart"/>
      <w:proofErr w:type="gramStart"/>
      <w:r w:rsidRPr="00020BF6">
        <w:rPr>
          <w:rStyle w:val="pln1"/>
          <w:lang w:val="pt-BR"/>
        </w:rPr>
        <w:t>printf</w:t>
      </w:r>
      <w:proofErr w:type="spellEnd"/>
      <w:proofErr w:type="gramEnd"/>
      <w:r w:rsidRPr="00020BF6">
        <w:rPr>
          <w:rStyle w:val="pun1"/>
          <w:lang w:val="pt-BR"/>
        </w:rPr>
        <w:t>(</w:t>
      </w:r>
      <w:r w:rsidRPr="00020BF6">
        <w:rPr>
          <w:rStyle w:val="str1"/>
          <w:lang w:val="pt-BR"/>
        </w:rPr>
        <w:t>"c = %d \n"</w:t>
      </w:r>
      <w:r w:rsidRPr="00020BF6">
        <w:rPr>
          <w:rStyle w:val="pun1"/>
          <w:lang w:val="pt-BR"/>
        </w:rPr>
        <w:t>,</w:t>
      </w:r>
      <w:r w:rsidRPr="00020BF6">
        <w:rPr>
          <w:rStyle w:val="pln1"/>
          <w:lang w:val="pt-BR"/>
        </w:rPr>
        <w:t xml:space="preserve"> c</w:t>
      </w:r>
      <w:r w:rsidRPr="00020BF6">
        <w:rPr>
          <w:rStyle w:val="pun1"/>
          <w:lang w:val="pt-BR"/>
        </w:rPr>
        <w:t>);</w:t>
      </w:r>
    </w:p>
    <w:p w:rsidR="00BF4780" w:rsidRPr="00020BF6" w:rsidRDefault="00BF4780" w:rsidP="00BF4780">
      <w:pPr>
        <w:pStyle w:val="HTMLPreformatted"/>
        <w:shd w:val="clear" w:color="auto" w:fill="EEEEEE"/>
        <w:spacing w:after="150"/>
        <w:rPr>
          <w:rStyle w:val="pln1"/>
          <w:lang w:val="pt-BR"/>
        </w:rPr>
      </w:pPr>
    </w:p>
    <w:p w:rsidR="00BF4780" w:rsidRPr="00020BF6" w:rsidRDefault="00BF4780" w:rsidP="00BF4780">
      <w:pPr>
        <w:pStyle w:val="HTMLPreformatted"/>
        <w:shd w:val="clear" w:color="auto" w:fill="EEEEEE"/>
        <w:spacing w:after="150"/>
        <w:rPr>
          <w:rStyle w:val="pln1"/>
          <w:lang w:val="pt-BR"/>
        </w:rPr>
      </w:pPr>
      <w:r w:rsidRPr="00020BF6">
        <w:rPr>
          <w:rStyle w:val="pln1"/>
          <w:lang w:val="pt-BR"/>
        </w:rPr>
        <w:t xml:space="preserve">    c </w:t>
      </w:r>
      <w:r w:rsidRPr="00020BF6">
        <w:rPr>
          <w:rStyle w:val="pun1"/>
          <w:lang w:val="pt-BR"/>
        </w:rPr>
        <w:t>+=</w:t>
      </w:r>
      <w:r w:rsidRPr="00020BF6">
        <w:rPr>
          <w:rStyle w:val="pln1"/>
          <w:lang w:val="pt-BR"/>
        </w:rPr>
        <w:t xml:space="preserve"> a</w:t>
      </w:r>
      <w:r w:rsidRPr="00020BF6">
        <w:rPr>
          <w:rStyle w:val="pun1"/>
          <w:lang w:val="pt-BR"/>
        </w:rPr>
        <w:t>;</w:t>
      </w:r>
      <w:r w:rsidRPr="00020BF6">
        <w:rPr>
          <w:rStyle w:val="pln1"/>
          <w:lang w:val="pt-BR"/>
        </w:rPr>
        <w:t xml:space="preserve"> </w:t>
      </w:r>
      <w:r w:rsidRPr="00020BF6">
        <w:rPr>
          <w:rStyle w:val="com1"/>
          <w:lang w:val="pt-BR"/>
        </w:rPr>
        <w:t xml:space="preserve">// c = </w:t>
      </w:r>
      <w:proofErr w:type="spellStart"/>
      <w:r w:rsidRPr="00020BF6">
        <w:rPr>
          <w:rStyle w:val="com1"/>
          <w:lang w:val="pt-BR"/>
        </w:rPr>
        <w:t>c+a</w:t>
      </w:r>
      <w:proofErr w:type="spellEnd"/>
    </w:p>
    <w:p w:rsidR="00BF4780" w:rsidRPr="00020BF6" w:rsidRDefault="00BF4780" w:rsidP="00BF4780">
      <w:pPr>
        <w:pStyle w:val="HTMLPreformatted"/>
        <w:shd w:val="clear" w:color="auto" w:fill="EEEEEE"/>
        <w:spacing w:after="150"/>
        <w:rPr>
          <w:rStyle w:val="pln1"/>
          <w:lang w:val="pt-BR"/>
        </w:rPr>
      </w:pPr>
      <w:r w:rsidRPr="00020BF6">
        <w:rPr>
          <w:rStyle w:val="pln1"/>
          <w:lang w:val="pt-BR"/>
        </w:rPr>
        <w:t xml:space="preserve">    </w:t>
      </w:r>
      <w:proofErr w:type="spellStart"/>
      <w:proofErr w:type="gramStart"/>
      <w:r w:rsidRPr="00020BF6">
        <w:rPr>
          <w:rStyle w:val="pln1"/>
          <w:lang w:val="pt-BR"/>
        </w:rPr>
        <w:t>printf</w:t>
      </w:r>
      <w:proofErr w:type="spellEnd"/>
      <w:proofErr w:type="gramEnd"/>
      <w:r w:rsidRPr="00020BF6">
        <w:rPr>
          <w:rStyle w:val="pun1"/>
          <w:lang w:val="pt-BR"/>
        </w:rPr>
        <w:t>(</w:t>
      </w:r>
      <w:r w:rsidRPr="00020BF6">
        <w:rPr>
          <w:rStyle w:val="str1"/>
          <w:lang w:val="pt-BR"/>
        </w:rPr>
        <w:t>"c = %d \n"</w:t>
      </w:r>
      <w:r w:rsidRPr="00020BF6">
        <w:rPr>
          <w:rStyle w:val="pun1"/>
          <w:lang w:val="pt-BR"/>
        </w:rPr>
        <w:t>,</w:t>
      </w:r>
      <w:r w:rsidRPr="00020BF6">
        <w:rPr>
          <w:rStyle w:val="pln1"/>
          <w:lang w:val="pt-BR"/>
        </w:rPr>
        <w:t xml:space="preserve"> c</w:t>
      </w:r>
      <w:r w:rsidRPr="00020BF6">
        <w:rPr>
          <w:rStyle w:val="pun1"/>
          <w:lang w:val="pt-BR"/>
        </w:rPr>
        <w:t>);</w:t>
      </w:r>
    </w:p>
    <w:p w:rsidR="00BF4780" w:rsidRPr="00020BF6" w:rsidRDefault="00BF4780" w:rsidP="00BF4780">
      <w:pPr>
        <w:pStyle w:val="HTMLPreformatted"/>
        <w:shd w:val="clear" w:color="auto" w:fill="EEEEEE"/>
        <w:spacing w:after="150"/>
        <w:rPr>
          <w:rStyle w:val="pln1"/>
          <w:lang w:val="pt-BR"/>
        </w:rPr>
      </w:pPr>
    </w:p>
    <w:p w:rsidR="00BF4780" w:rsidRPr="00020BF6" w:rsidRDefault="00BF4780" w:rsidP="00BF4780">
      <w:pPr>
        <w:pStyle w:val="HTMLPreformatted"/>
        <w:shd w:val="clear" w:color="auto" w:fill="EEEEEE"/>
        <w:spacing w:after="150"/>
        <w:rPr>
          <w:rStyle w:val="pln1"/>
          <w:lang w:val="pt-BR"/>
        </w:rPr>
      </w:pPr>
      <w:r w:rsidRPr="00020BF6">
        <w:rPr>
          <w:rStyle w:val="pln1"/>
          <w:lang w:val="pt-BR"/>
        </w:rPr>
        <w:t xml:space="preserve">    c </w:t>
      </w:r>
      <w:r w:rsidRPr="00020BF6">
        <w:rPr>
          <w:rStyle w:val="pun1"/>
          <w:lang w:val="pt-BR"/>
        </w:rPr>
        <w:t>-=</w:t>
      </w:r>
      <w:r w:rsidRPr="00020BF6">
        <w:rPr>
          <w:rStyle w:val="pln1"/>
          <w:lang w:val="pt-BR"/>
        </w:rPr>
        <w:t xml:space="preserve"> a</w:t>
      </w:r>
      <w:r w:rsidRPr="00020BF6">
        <w:rPr>
          <w:rStyle w:val="pun1"/>
          <w:lang w:val="pt-BR"/>
        </w:rPr>
        <w:t>;</w:t>
      </w:r>
      <w:r w:rsidRPr="00020BF6">
        <w:rPr>
          <w:rStyle w:val="pln1"/>
          <w:lang w:val="pt-BR"/>
        </w:rPr>
        <w:t xml:space="preserve"> </w:t>
      </w:r>
      <w:r w:rsidRPr="00020BF6">
        <w:rPr>
          <w:rStyle w:val="com1"/>
          <w:lang w:val="pt-BR"/>
        </w:rPr>
        <w:t xml:space="preserve">// c = </w:t>
      </w:r>
      <w:proofErr w:type="spellStart"/>
      <w:r w:rsidRPr="00020BF6">
        <w:rPr>
          <w:rStyle w:val="com1"/>
          <w:lang w:val="pt-BR"/>
        </w:rPr>
        <w:t>c-</w:t>
      </w:r>
      <w:proofErr w:type="gramStart"/>
      <w:r w:rsidRPr="00020BF6">
        <w:rPr>
          <w:rStyle w:val="com1"/>
          <w:lang w:val="pt-BR"/>
        </w:rPr>
        <w:t>a</w:t>
      </w:r>
      <w:proofErr w:type="spellEnd"/>
      <w:proofErr w:type="gramEnd"/>
    </w:p>
    <w:p w:rsidR="00BF4780" w:rsidRPr="00020BF6" w:rsidRDefault="00BF4780" w:rsidP="00BF4780">
      <w:pPr>
        <w:pStyle w:val="HTMLPreformatted"/>
        <w:shd w:val="clear" w:color="auto" w:fill="EEEEEE"/>
        <w:spacing w:after="150"/>
        <w:rPr>
          <w:rStyle w:val="pln1"/>
          <w:lang w:val="pt-BR"/>
        </w:rPr>
      </w:pPr>
      <w:r w:rsidRPr="00020BF6">
        <w:rPr>
          <w:rStyle w:val="pln1"/>
          <w:lang w:val="pt-BR"/>
        </w:rPr>
        <w:t xml:space="preserve">    </w:t>
      </w:r>
      <w:proofErr w:type="spellStart"/>
      <w:proofErr w:type="gramStart"/>
      <w:r w:rsidRPr="00020BF6">
        <w:rPr>
          <w:rStyle w:val="pln1"/>
          <w:lang w:val="pt-BR"/>
        </w:rPr>
        <w:t>printf</w:t>
      </w:r>
      <w:proofErr w:type="spellEnd"/>
      <w:proofErr w:type="gramEnd"/>
      <w:r w:rsidRPr="00020BF6">
        <w:rPr>
          <w:rStyle w:val="pun1"/>
          <w:lang w:val="pt-BR"/>
        </w:rPr>
        <w:t>(</w:t>
      </w:r>
      <w:r w:rsidRPr="00020BF6">
        <w:rPr>
          <w:rStyle w:val="str1"/>
          <w:lang w:val="pt-BR"/>
        </w:rPr>
        <w:t>"c = %d \n"</w:t>
      </w:r>
      <w:r w:rsidRPr="00020BF6">
        <w:rPr>
          <w:rStyle w:val="pun1"/>
          <w:lang w:val="pt-BR"/>
        </w:rPr>
        <w:t>,</w:t>
      </w:r>
      <w:r w:rsidRPr="00020BF6">
        <w:rPr>
          <w:rStyle w:val="pln1"/>
          <w:lang w:val="pt-BR"/>
        </w:rPr>
        <w:t xml:space="preserve"> c</w:t>
      </w:r>
      <w:r w:rsidRPr="00020BF6">
        <w:rPr>
          <w:rStyle w:val="pun1"/>
          <w:lang w:val="pt-BR"/>
        </w:rPr>
        <w:t>);</w:t>
      </w:r>
    </w:p>
    <w:p w:rsidR="00BF4780" w:rsidRPr="00020BF6" w:rsidRDefault="00BF4780" w:rsidP="00BF4780">
      <w:pPr>
        <w:pStyle w:val="HTMLPreformatted"/>
        <w:shd w:val="clear" w:color="auto" w:fill="EEEEEE"/>
        <w:spacing w:after="150"/>
        <w:rPr>
          <w:rStyle w:val="pln1"/>
          <w:lang w:val="pt-BR"/>
        </w:rPr>
      </w:pPr>
    </w:p>
    <w:p w:rsidR="00BF4780" w:rsidRPr="00020BF6" w:rsidRDefault="00BF4780" w:rsidP="00BF4780">
      <w:pPr>
        <w:pStyle w:val="HTMLPreformatted"/>
        <w:shd w:val="clear" w:color="auto" w:fill="EEEEEE"/>
        <w:spacing w:after="150"/>
        <w:rPr>
          <w:rStyle w:val="pln1"/>
          <w:lang w:val="pt-BR"/>
        </w:rPr>
      </w:pPr>
      <w:r w:rsidRPr="00020BF6">
        <w:rPr>
          <w:rStyle w:val="pln1"/>
          <w:lang w:val="pt-BR"/>
        </w:rPr>
        <w:t xml:space="preserve">    c </w:t>
      </w:r>
      <w:r w:rsidRPr="00020BF6">
        <w:rPr>
          <w:rStyle w:val="pun1"/>
          <w:lang w:val="pt-BR"/>
        </w:rPr>
        <w:t>*=</w:t>
      </w:r>
      <w:r w:rsidRPr="00020BF6">
        <w:rPr>
          <w:rStyle w:val="pln1"/>
          <w:lang w:val="pt-BR"/>
        </w:rPr>
        <w:t xml:space="preserve"> a</w:t>
      </w:r>
      <w:r w:rsidRPr="00020BF6">
        <w:rPr>
          <w:rStyle w:val="pun1"/>
          <w:lang w:val="pt-BR"/>
        </w:rPr>
        <w:t>;</w:t>
      </w:r>
      <w:r w:rsidRPr="00020BF6">
        <w:rPr>
          <w:rStyle w:val="pln1"/>
          <w:lang w:val="pt-BR"/>
        </w:rPr>
        <w:t xml:space="preserve"> </w:t>
      </w:r>
      <w:r w:rsidRPr="00020BF6">
        <w:rPr>
          <w:rStyle w:val="com1"/>
          <w:lang w:val="pt-BR"/>
        </w:rPr>
        <w:t>// c = c*a</w:t>
      </w:r>
    </w:p>
    <w:p w:rsidR="00BF4780" w:rsidRPr="00020BF6" w:rsidRDefault="00BF4780" w:rsidP="00BF4780">
      <w:pPr>
        <w:pStyle w:val="HTMLPreformatted"/>
        <w:shd w:val="clear" w:color="auto" w:fill="EEEEEE"/>
        <w:spacing w:after="150"/>
        <w:rPr>
          <w:rStyle w:val="pln1"/>
          <w:lang w:val="pt-BR"/>
        </w:rPr>
      </w:pPr>
      <w:r w:rsidRPr="00020BF6">
        <w:rPr>
          <w:rStyle w:val="pln1"/>
          <w:lang w:val="pt-BR"/>
        </w:rPr>
        <w:t xml:space="preserve">    </w:t>
      </w:r>
      <w:proofErr w:type="spellStart"/>
      <w:proofErr w:type="gramStart"/>
      <w:r w:rsidRPr="00020BF6">
        <w:rPr>
          <w:rStyle w:val="pln1"/>
          <w:lang w:val="pt-BR"/>
        </w:rPr>
        <w:t>printf</w:t>
      </w:r>
      <w:proofErr w:type="spellEnd"/>
      <w:proofErr w:type="gramEnd"/>
      <w:r w:rsidRPr="00020BF6">
        <w:rPr>
          <w:rStyle w:val="pun1"/>
          <w:lang w:val="pt-BR"/>
        </w:rPr>
        <w:t>(</w:t>
      </w:r>
      <w:r w:rsidRPr="00020BF6">
        <w:rPr>
          <w:rStyle w:val="str1"/>
          <w:lang w:val="pt-BR"/>
        </w:rPr>
        <w:t>"c = %d \n"</w:t>
      </w:r>
      <w:r w:rsidRPr="00020BF6">
        <w:rPr>
          <w:rStyle w:val="pun1"/>
          <w:lang w:val="pt-BR"/>
        </w:rPr>
        <w:t>,</w:t>
      </w:r>
      <w:r w:rsidRPr="00020BF6">
        <w:rPr>
          <w:rStyle w:val="pln1"/>
          <w:lang w:val="pt-BR"/>
        </w:rPr>
        <w:t xml:space="preserve"> c</w:t>
      </w:r>
      <w:r w:rsidRPr="00020BF6">
        <w:rPr>
          <w:rStyle w:val="pun1"/>
          <w:lang w:val="pt-BR"/>
        </w:rPr>
        <w:t>);</w:t>
      </w:r>
    </w:p>
    <w:p w:rsidR="00BF4780" w:rsidRPr="00020BF6" w:rsidRDefault="00BF4780" w:rsidP="00BF4780">
      <w:pPr>
        <w:pStyle w:val="HTMLPreformatted"/>
        <w:shd w:val="clear" w:color="auto" w:fill="EEEEEE"/>
        <w:spacing w:after="150"/>
        <w:rPr>
          <w:rStyle w:val="pln1"/>
          <w:lang w:val="pt-BR"/>
        </w:rPr>
      </w:pPr>
    </w:p>
    <w:p w:rsidR="00BF4780" w:rsidRPr="00020BF6" w:rsidRDefault="00BF4780" w:rsidP="00BF4780">
      <w:pPr>
        <w:pStyle w:val="HTMLPreformatted"/>
        <w:shd w:val="clear" w:color="auto" w:fill="EEEEEE"/>
        <w:spacing w:after="150"/>
        <w:rPr>
          <w:rStyle w:val="pln1"/>
          <w:lang w:val="pt-BR"/>
        </w:rPr>
      </w:pPr>
      <w:r w:rsidRPr="00020BF6">
        <w:rPr>
          <w:rStyle w:val="pln1"/>
          <w:lang w:val="pt-BR"/>
        </w:rPr>
        <w:t xml:space="preserve">    c </w:t>
      </w:r>
      <w:r w:rsidRPr="00020BF6">
        <w:rPr>
          <w:rStyle w:val="pun1"/>
          <w:lang w:val="pt-BR"/>
        </w:rPr>
        <w:t>/=</w:t>
      </w:r>
      <w:r w:rsidRPr="00020BF6">
        <w:rPr>
          <w:rStyle w:val="pln1"/>
          <w:lang w:val="pt-BR"/>
        </w:rPr>
        <w:t xml:space="preserve"> a</w:t>
      </w:r>
      <w:r w:rsidRPr="00020BF6">
        <w:rPr>
          <w:rStyle w:val="pun1"/>
          <w:lang w:val="pt-BR"/>
        </w:rPr>
        <w:t>;</w:t>
      </w:r>
      <w:r w:rsidRPr="00020BF6">
        <w:rPr>
          <w:rStyle w:val="pln1"/>
          <w:lang w:val="pt-BR"/>
        </w:rPr>
        <w:t xml:space="preserve"> </w:t>
      </w:r>
      <w:r w:rsidRPr="00020BF6">
        <w:rPr>
          <w:rStyle w:val="com1"/>
          <w:lang w:val="pt-BR"/>
        </w:rPr>
        <w:t>// c = c/a</w:t>
      </w:r>
    </w:p>
    <w:p w:rsidR="00BF4780" w:rsidRPr="00020BF6" w:rsidRDefault="00BF4780" w:rsidP="00BF4780">
      <w:pPr>
        <w:pStyle w:val="HTMLPreformatted"/>
        <w:shd w:val="clear" w:color="auto" w:fill="EEEEEE"/>
        <w:spacing w:after="150"/>
        <w:rPr>
          <w:rStyle w:val="pln1"/>
          <w:lang w:val="pt-BR"/>
        </w:rPr>
      </w:pPr>
      <w:r w:rsidRPr="00020BF6">
        <w:rPr>
          <w:rStyle w:val="pln1"/>
          <w:lang w:val="pt-BR"/>
        </w:rPr>
        <w:t xml:space="preserve">    </w:t>
      </w:r>
      <w:proofErr w:type="spellStart"/>
      <w:proofErr w:type="gramStart"/>
      <w:r w:rsidRPr="00020BF6">
        <w:rPr>
          <w:rStyle w:val="pln1"/>
          <w:lang w:val="pt-BR"/>
        </w:rPr>
        <w:t>printf</w:t>
      </w:r>
      <w:proofErr w:type="spellEnd"/>
      <w:proofErr w:type="gramEnd"/>
      <w:r w:rsidRPr="00020BF6">
        <w:rPr>
          <w:rStyle w:val="pun1"/>
          <w:lang w:val="pt-BR"/>
        </w:rPr>
        <w:t>(</w:t>
      </w:r>
      <w:r w:rsidRPr="00020BF6">
        <w:rPr>
          <w:rStyle w:val="str1"/>
          <w:lang w:val="pt-BR"/>
        </w:rPr>
        <w:t>"c = %d \n"</w:t>
      </w:r>
      <w:r w:rsidRPr="00020BF6">
        <w:rPr>
          <w:rStyle w:val="pun1"/>
          <w:lang w:val="pt-BR"/>
        </w:rPr>
        <w:t>,</w:t>
      </w:r>
      <w:r w:rsidRPr="00020BF6">
        <w:rPr>
          <w:rStyle w:val="pln1"/>
          <w:lang w:val="pt-BR"/>
        </w:rPr>
        <w:t xml:space="preserve"> c</w:t>
      </w:r>
      <w:r w:rsidRPr="00020BF6">
        <w:rPr>
          <w:rStyle w:val="pun1"/>
          <w:lang w:val="pt-BR"/>
        </w:rPr>
        <w:t>);</w:t>
      </w:r>
    </w:p>
    <w:p w:rsidR="00BF4780" w:rsidRPr="00020BF6" w:rsidRDefault="00BF4780" w:rsidP="00BF4780">
      <w:pPr>
        <w:pStyle w:val="HTMLPreformatted"/>
        <w:shd w:val="clear" w:color="auto" w:fill="EEEEEE"/>
        <w:spacing w:after="150"/>
        <w:rPr>
          <w:rStyle w:val="pln1"/>
          <w:lang w:val="pt-BR"/>
        </w:rPr>
      </w:pPr>
    </w:p>
    <w:p w:rsidR="00BF4780" w:rsidRPr="00020BF6" w:rsidRDefault="00BF4780" w:rsidP="00BF4780">
      <w:pPr>
        <w:pStyle w:val="HTMLPreformatted"/>
        <w:shd w:val="clear" w:color="auto" w:fill="EEEEEE"/>
        <w:spacing w:after="150"/>
        <w:rPr>
          <w:rStyle w:val="pln1"/>
          <w:lang w:val="pt-BR"/>
        </w:rPr>
      </w:pPr>
      <w:r w:rsidRPr="00020BF6">
        <w:rPr>
          <w:rStyle w:val="pln1"/>
          <w:lang w:val="pt-BR"/>
        </w:rPr>
        <w:t xml:space="preserve">    c </w:t>
      </w:r>
      <w:r w:rsidRPr="00020BF6">
        <w:rPr>
          <w:rStyle w:val="pun1"/>
          <w:lang w:val="pt-BR"/>
        </w:rPr>
        <w:t>%=</w:t>
      </w:r>
      <w:r w:rsidRPr="00020BF6">
        <w:rPr>
          <w:rStyle w:val="pln1"/>
          <w:lang w:val="pt-BR"/>
        </w:rPr>
        <w:t xml:space="preserve"> a</w:t>
      </w:r>
      <w:r w:rsidRPr="00020BF6">
        <w:rPr>
          <w:rStyle w:val="pun1"/>
          <w:lang w:val="pt-BR"/>
        </w:rPr>
        <w:t>;</w:t>
      </w:r>
      <w:r w:rsidRPr="00020BF6">
        <w:rPr>
          <w:rStyle w:val="pln1"/>
          <w:lang w:val="pt-BR"/>
        </w:rPr>
        <w:t xml:space="preserve"> </w:t>
      </w:r>
      <w:r w:rsidRPr="00020BF6">
        <w:rPr>
          <w:rStyle w:val="com1"/>
          <w:lang w:val="pt-BR"/>
        </w:rPr>
        <w:t xml:space="preserve">// c = </w:t>
      </w:r>
      <w:proofErr w:type="spellStart"/>
      <w:r w:rsidRPr="00020BF6">
        <w:rPr>
          <w:rStyle w:val="com1"/>
          <w:lang w:val="pt-BR"/>
        </w:rPr>
        <w:t>c%a</w:t>
      </w:r>
      <w:proofErr w:type="spellEnd"/>
    </w:p>
    <w:p w:rsidR="00BF4780" w:rsidRPr="00020BF6" w:rsidRDefault="00BF4780" w:rsidP="00BF4780">
      <w:pPr>
        <w:pStyle w:val="HTMLPreformatted"/>
        <w:shd w:val="clear" w:color="auto" w:fill="EEEEEE"/>
        <w:spacing w:after="150"/>
        <w:rPr>
          <w:rStyle w:val="pln1"/>
          <w:lang w:val="pt-BR"/>
        </w:rPr>
      </w:pPr>
      <w:r w:rsidRPr="00020BF6">
        <w:rPr>
          <w:rStyle w:val="pln1"/>
          <w:lang w:val="pt-BR"/>
        </w:rPr>
        <w:t xml:space="preserve">    </w:t>
      </w:r>
      <w:proofErr w:type="spellStart"/>
      <w:proofErr w:type="gramStart"/>
      <w:r w:rsidRPr="00020BF6">
        <w:rPr>
          <w:rStyle w:val="pln1"/>
          <w:lang w:val="pt-BR"/>
        </w:rPr>
        <w:t>printf</w:t>
      </w:r>
      <w:proofErr w:type="spellEnd"/>
      <w:proofErr w:type="gramEnd"/>
      <w:r w:rsidRPr="00020BF6">
        <w:rPr>
          <w:rStyle w:val="pun1"/>
          <w:lang w:val="pt-BR"/>
        </w:rPr>
        <w:t>(</w:t>
      </w:r>
      <w:r w:rsidRPr="00020BF6">
        <w:rPr>
          <w:rStyle w:val="str1"/>
          <w:lang w:val="pt-BR"/>
        </w:rPr>
        <w:t>"c = %d \n"</w:t>
      </w:r>
      <w:r w:rsidRPr="00020BF6">
        <w:rPr>
          <w:rStyle w:val="pun1"/>
          <w:lang w:val="pt-BR"/>
        </w:rPr>
        <w:t>,</w:t>
      </w:r>
      <w:r w:rsidRPr="00020BF6">
        <w:rPr>
          <w:rStyle w:val="pln1"/>
          <w:lang w:val="pt-BR"/>
        </w:rPr>
        <w:t xml:space="preserve"> c</w:t>
      </w:r>
      <w:r w:rsidRPr="00020BF6">
        <w:rPr>
          <w:rStyle w:val="pun1"/>
          <w:lang w:val="pt-BR"/>
        </w:rPr>
        <w:t>);</w:t>
      </w:r>
    </w:p>
    <w:p w:rsidR="00BF4780" w:rsidRPr="00020BF6" w:rsidRDefault="00BF4780" w:rsidP="00BF4780">
      <w:pPr>
        <w:pStyle w:val="HTMLPreformatted"/>
        <w:shd w:val="clear" w:color="auto" w:fill="EEEEEE"/>
        <w:spacing w:after="150"/>
        <w:rPr>
          <w:rStyle w:val="pln1"/>
          <w:lang w:val="pt-BR"/>
        </w:rPr>
      </w:pPr>
    </w:p>
    <w:p w:rsidR="00BF4780" w:rsidRDefault="00BF4780" w:rsidP="00BF4780">
      <w:pPr>
        <w:pStyle w:val="HTMLPreformatted"/>
        <w:shd w:val="clear" w:color="auto" w:fill="EEEEEE"/>
        <w:spacing w:after="150"/>
        <w:rPr>
          <w:rStyle w:val="pln1"/>
          <w:lang w:val="en"/>
        </w:rPr>
      </w:pPr>
      <w:r w:rsidRPr="00020BF6">
        <w:rPr>
          <w:rStyle w:val="pln1"/>
          <w:lang w:val="pt-BR"/>
        </w:rPr>
        <w:t xml:space="preserve">    </w:t>
      </w:r>
      <w:proofErr w:type="gramStart"/>
      <w:r>
        <w:rPr>
          <w:rStyle w:val="kwd1"/>
          <w:lang w:val="en"/>
        </w:rPr>
        <w:t>return</w:t>
      </w:r>
      <w:proofErr w:type="gramEnd"/>
      <w:r>
        <w:rPr>
          <w:rStyle w:val="pln1"/>
          <w:lang w:val="en"/>
        </w:rPr>
        <w:t xml:space="preserve"> </w:t>
      </w:r>
      <w:r>
        <w:rPr>
          <w:rStyle w:val="lit1"/>
          <w:lang w:val="en"/>
        </w:rPr>
        <w:t>0</w:t>
      </w:r>
      <w:r>
        <w:rPr>
          <w:rStyle w:val="pun1"/>
          <w:lang w:val="en"/>
        </w:rPr>
        <w:t>;</w:t>
      </w:r>
    </w:p>
    <w:p w:rsidR="00BF4780" w:rsidRDefault="00BF4780" w:rsidP="00BF4780">
      <w:pPr>
        <w:pStyle w:val="HTMLPreformatted"/>
        <w:shd w:val="clear" w:color="auto" w:fill="EEEEEE"/>
        <w:spacing w:after="150"/>
        <w:rPr>
          <w:color w:val="101820"/>
          <w:lang w:val="en"/>
        </w:rPr>
      </w:pPr>
      <w:r>
        <w:rPr>
          <w:rStyle w:val="pun1"/>
          <w:lang w:val="en"/>
        </w:rPr>
        <w:t>}</w:t>
      </w:r>
    </w:p>
    <w:p w:rsidR="00BF4780" w:rsidRDefault="00BF4780" w:rsidP="00BF4780">
      <w:pPr>
        <w:pStyle w:val="NormalWeb"/>
        <w:spacing w:line="390" w:lineRule="atLeast"/>
        <w:rPr>
          <w:rFonts w:ascii="Verdana" w:hAnsi="Verdana" w:cs="Arial"/>
          <w:color w:val="101820"/>
          <w:sz w:val="23"/>
          <w:szCs w:val="23"/>
          <w:lang w:val="en"/>
        </w:rPr>
      </w:pPr>
      <w:r>
        <w:rPr>
          <w:rFonts w:ascii="Verdana" w:hAnsi="Verdana" w:cs="Arial"/>
          <w:b/>
          <w:bCs/>
          <w:color w:val="555555"/>
          <w:sz w:val="23"/>
          <w:szCs w:val="23"/>
          <w:lang w:val="en"/>
        </w:rPr>
        <w:t>Output</w:t>
      </w:r>
    </w:p>
    <w:p w:rsidR="00BF4780" w:rsidRDefault="00BF4780" w:rsidP="00BF4780">
      <w:pPr>
        <w:pStyle w:val="HTMLPreformatted"/>
        <w:spacing w:line="390" w:lineRule="atLeast"/>
        <w:rPr>
          <w:color w:val="101820"/>
          <w:lang w:val="en"/>
        </w:rPr>
      </w:pPr>
      <w:r>
        <w:rPr>
          <w:color w:val="101820"/>
          <w:lang w:val="en"/>
        </w:rPr>
        <w:t xml:space="preserve">c = 5 </w:t>
      </w:r>
    </w:p>
    <w:p w:rsidR="00BF4780" w:rsidRDefault="00BF4780" w:rsidP="00BF4780">
      <w:pPr>
        <w:pStyle w:val="HTMLPreformatted"/>
        <w:spacing w:line="390" w:lineRule="atLeast"/>
        <w:rPr>
          <w:color w:val="101820"/>
          <w:lang w:val="en"/>
        </w:rPr>
      </w:pPr>
      <w:r>
        <w:rPr>
          <w:color w:val="101820"/>
          <w:lang w:val="en"/>
        </w:rPr>
        <w:t xml:space="preserve">c = 10 </w:t>
      </w:r>
    </w:p>
    <w:p w:rsidR="00BF4780" w:rsidRDefault="00BF4780" w:rsidP="00BF4780">
      <w:pPr>
        <w:pStyle w:val="HTMLPreformatted"/>
        <w:spacing w:line="390" w:lineRule="atLeast"/>
        <w:rPr>
          <w:color w:val="101820"/>
          <w:lang w:val="en"/>
        </w:rPr>
      </w:pPr>
      <w:r>
        <w:rPr>
          <w:color w:val="101820"/>
          <w:lang w:val="en"/>
        </w:rPr>
        <w:t xml:space="preserve">c = 5 </w:t>
      </w:r>
    </w:p>
    <w:p w:rsidR="00BF4780" w:rsidRDefault="00BF4780" w:rsidP="00BF4780">
      <w:pPr>
        <w:pStyle w:val="HTMLPreformatted"/>
        <w:spacing w:line="390" w:lineRule="atLeast"/>
        <w:rPr>
          <w:color w:val="101820"/>
          <w:lang w:val="en"/>
        </w:rPr>
      </w:pPr>
      <w:r>
        <w:rPr>
          <w:color w:val="101820"/>
          <w:lang w:val="en"/>
        </w:rPr>
        <w:t xml:space="preserve">c = 25 </w:t>
      </w:r>
    </w:p>
    <w:p w:rsidR="00BF4780" w:rsidRDefault="00BF4780" w:rsidP="00BF4780">
      <w:pPr>
        <w:pStyle w:val="HTMLPreformatted"/>
        <w:spacing w:line="390" w:lineRule="atLeast"/>
        <w:rPr>
          <w:color w:val="101820"/>
          <w:lang w:val="en"/>
        </w:rPr>
      </w:pPr>
      <w:r>
        <w:rPr>
          <w:color w:val="101820"/>
          <w:lang w:val="en"/>
        </w:rPr>
        <w:t xml:space="preserve">c = 5 </w:t>
      </w:r>
    </w:p>
    <w:p w:rsidR="00BF4780" w:rsidRDefault="00BF4780" w:rsidP="00BF4780">
      <w:pPr>
        <w:pStyle w:val="HTMLPreformatted"/>
        <w:spacing w:line="390" w:lineRule="atLeast"/>
        <w:rPr>
          <w:color w:val="101820"/>
          <w:lang w:val="en"/>
        </w:rPr>
      </w:pPr>
      <w:r>
        <w:rPr>
          <w:color w:val="101820"/>
          <w:lang w:val="en"/>
        </w:rPr>
        <w:t>c = 0</w:t>
      </w:r>
    </w:p>
    <w:p w:rsidR="00BF4780" w:rsidRDefault="00BF4780" w:rsidP="00BF4780">
      <w:pPr>
        <w:pStyle w:val="Heading3"/>
        <w:rPr>
          <w:rFonts w:ascii="Tahoma" w:hAnsi="Tahoma"/>
          <w:sz w:val="37"/>
          <w:szCs w:val="37"/>
          <w:lang w:val="en"/>
        </w:rPr>
      </w:pPr>
      <w:bookmarkStart w:id="12" w:name="relational"/>
      <w:bookmarkEnd w:id="12"/>
      <w:r>
        <w:rPr>
          <w:sz w:val="37"/>
          <w:szCs w:val="37"/>
          <w:lang w:val="en"/>
        </w:rPr>
        <w:t>C Relational Operators</w:t>
      </w:r>
    </w:p>
    <w:p w:rsidR="00BF4780" w:rsidRDefault="00BF4780" w:rsidP="00BF4780">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A relational operator checks the relationship between two operands. If the relation is true, it returns 1; if the relation is false, it returns value 0.</w:t>
      </w:r>
    </w:p>
    <w:p w:rsidR="00BF4780" w:rsidRDefault="00BF4780" w:rsidP="00BF4780">
      <w:pPr>
        <w:spacing w:line="390" w:lineRule="atLeast"/>
        <w:rPr>
          <w:rFonts w:ascii="Verdana" w:hAnsi="Verdana" w:cs="Arial"/>
          <w:color w:val="101820"/>
          <w:sz w:val="23"/>
          <w:szCs w:val="23"/>
          <w:lang w:val="en"/>
        </w:rPr>
      </w:pPr>
      <w:ins w:id="13" w:author="Unknown">
        <w:r>
          <w:rPr>
            <w:rFonts w:ascii="Verdana" w:hAnsi="Verdana" w:cs="Arial"/>
            <w:color w:val="101820"/>
            <w:sz w:val="23"/>
            <w:szCs w:val="23"/>
            <w:lang w:val="en"/>
          </w:rPr>
          <w:t xml:space="preserve">&lt;=""&gt; </w:t>
        </w:r>
      </w:ins>
    </w:p>
    <w:p w:rsidR="00BF4780" w:rsidRDefault="00BF4780" w:rsidP="00BF4780">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Relational operators are used in </w:t>
      </w:r>
      <w:r w:rsidRPr="00C77195">
        <w:rPr>
          <w:rFonts w:ascii="Verdana" w:hAnsi="Verdana" w:cs="Arial"/>
          <w:color w:val="101820"/>
          <w:sz w:val="23"/>
          <w:szCs w:val="23"/>
          <w:lang w:val="en"/>
        </w:rPr>
        <w:t>decision making</w:t>
      </w:r>
      <w:r>
        <w:rPr>
          <w:rFonts w:ascii="Verdana" w:hAnsi="Verdana" w:cs="Arial"/>
          <w:color w:val="101820"/>
          <w:sz w:val="23"/>
          <w:szCs w:val="23"/>
          <w:lang w:val="en"/>
        </w:rPr>
        <w:t xml:space="preserve"> and </w:t>
      </w:r>
      <w:r w:rsidRPr="00C77195">
        <w:rPr>
          <w:rFonts w:ascii="Verdana" w:hAnsi="Verdana" w:cs="Arial"/>
          <w:color w:val="101820"/>
          <w:sz w:val="23"/>
          <w:szCs w:val="23"/>
          <w:lang w:val="en"/>
        </w:rPr>
        <w:t>loops</w:t>
      </w:r>
      <w:r>
        <w:rPr>
          <w:rFonts w:ascii="Verdana" w:hAnsi="Verdana" w:cs="Arial"/>
          <w:color w:val="101820"/>
          <w:sz w:val="23"/>
          <w:szCs w:val="23"/>
          <w:lang w:val="en"/>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List of all relational operators in C."/>
      </w:tblPr>
      <w:tblGrid>
        <w:gridCol w:w="1430"/>
        <w:gridCol w:w="2964"/>
        <w:gridCol w:w="2158"/>
      </w:tblGrid>
      <w:tr w:rsidR="00BF4780" w:rsidTr="00BF4780">
        <w:trPr>
          <w:tblHeader/>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BF4780" w:rsidRDefault="00BF4780">
            <w:pPr>
              <w:spacing w:line="390" w:lineRule="atLeast"/>
              <w:rPr>
                <w:rFonts w:ascii="Verdana" w:hAnsi="Verdana"/>
                <w:color w:val="101820"/>
                <w:sz w:val="26"/>
                <w:szCs w:val="26"/>
              </w:rPr>
            </w:pPr>
            <w:r>
              <w:rPr>
                <w:rFonts w:ascii="Verdana" w:hAnsi="Verdana"/>
                <w:color w:val="101820"/>
                <w:sz w:val="26"/>
                <w:szCs w:val="26"/>
              </w:rPr>
              <w:t>Operator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BF4780" w:rsidRDefault="00BF4780">
            <w:pPr>
              <w:spacing w:line="390" w:lineRule="atLeast"/>
              <w:rPr>
                <w:rFonts w:ascii="Verdana" w:hAnsi="Verdana"/>
                <w:color w:val="101820"/>
                <w:sz w:val="26"/>
                <w:szCs w:val="26"/>
              </w:rPr>
            </w:pPr>
            <w:r>
              <w:rPr>
                <w:rFonts w:ascii="Verdana" w:hAnsi="Verdana"/>
                <w:color w:val="101820"/>
                <w:sz w:val="26"/>
                <w:szCs w:val="26"/>
              </w:rPr>
              <w:t>Meaning of Operator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BF4780" w:rsidRDefault="00BF4780">
            <w:pPr>
              <w:spacing w:line="390" w:lineRule="atLeast"/>
              <w:rPr>
                <w:rFonts w:ascii="Verdana" w:hAnsi="Verdana"/>
                <w:color w:val="101820"/>
                <w:sz w:val="26"/>
                <w:szCs w:val="26"/>
              </w:rPr>
            </w:pPr>
            <w:r>
              <w:rPr>
                <w:rFonts w:ascii="Verdana" w:hAnsi="Verdana"/>
                <w:color w:val="101820"/>
                <w:sz w:val="26"/>
                <w:szCs w:val="26"/>
              </w:rPr>
              <w:t>Example</w:t>
            </w:r>
          </w:p>
        </w:tc>
      </w:tr>
      <w:tr w:rsidR="00BF4780" w:rsidTr="00BF478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lastRenderedPageBreak/>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Equal to</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5 == 3 returns 0</w:t>
            </w:r>
          </w:p>
        </w:tc>
      </w:tr>
      <w:tr w:rsidR="00BF4780" w:rsidTr="00BF478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&gt;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Greater than</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5 &gt; 3 returns 1</w:t>
            </w:r>
          </w:p>
        </w:tc>
      </w:tr>
      <w:tr w:rsidR="00BF4780" w:rsidTr="00BF478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&lt;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Less than</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5 &lt; 3 returns 0</w:t>
            </w:r>
          </w:p>
        </w:tc>
      </w:tr>
      <w:tr w:rsidR="00BF4780" w:rsidTr="00BF478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Not equal to</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5 != 3 returns 1</w:t>
            </w:r>
          </w:p>
        </w:tc>
      </w:tr>
      <w:tr w:rsidR="00BF4780" w:rsidTr="00BF478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&gt;=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Greater than or equal to</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5 &gt;= 3 returns 1</w:t>
            </w:r>
          </w:p>
        </w:tc>
      </w:tr>
      <w:tr w:rsidR="00BF4780" w:rsidTr="00BF478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&lt;=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Less than or equal to</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5 &lt;= 3 return 0</w:t>
            </w:r>
          </w:p>
        </w:tc>
      </w:tr>
    </w:tbl>
    <w:p w:rsidR="00BF4780" w:rsidRDefault="00BF4780" w:rsidP="00BF4780">
      <w:pPr>
        <w:pStyle w:val="Heading3"/>
        <w:rPr>
          <w:rFonts w:ascii="Tahoma" w:hAnsi="Tahoma"/>
          <w:sz w:val="37"/>
          <w:szCs w:val="37"/>
          <w:lang w:val="en"/>
        </w:rPr>
      </w:pPr>
      <w:r>
        <w:rPr>
          <w:sz w:val="37"/>
          <w:szCs w:val="37"/>
          <w:lang w:val="en"/>
        </w:rPr>
        <w:t>Example #4: Relational Operators</w:t>
      </w:r>
    </w:p>
    <w:p w:rsidR="00BF4780" w:rsidRDefault="00BF4780" w:rsidP="00BF4780">
      <w:pPr>
        <w:pStyle w:val="HTMLPreformatted"/>
        <w:shd w:val="clear" w:color="auto" w:fill="EEEEEE"/>
        <w:spacing w:after="150"/>
        <w:rPr>
          <w:rStyle w:val="pln2"/>
          <w:lang w:val="en"/>
        </w:rPr>
      </w:pPr>
      <w:r>
        <w:rPr>
          <w:rStyle w:val="com2"/>
          <w:lang w:val="en"/>
        </w:rPr>
        <w:t>// C Program to demonstrate the working of arithmetic operators</w:t>
      </w:r>
    </w:p>
    <w:p w:rsidR="00BF4780" w:rsidRDefault="00BF4780" w:rsidP="00BF4780">
      <w:pPr>
        <w:pStyle w:val="HTMLPreformatted"/>
        <w:shd w:val="clear" w:color="auto" w:fill="EEEEEE"/>
        <w:spacing w:after="150"/>
        <w:rPr>
          <w:rStyle w:val="pln2"/>
          <w:lang w:val="en"/>
        </w:rPr>
      </w:pPr>
      <w:r>
        <w:rPr>
          <w:rStyle w:val="com2"/>
          <w:lang w:val="en"/>
        </w:rPr>
        <w:t>#include</w:t>
      </w:r>
      <w:r>
        <w:rPr>
          <w:rStyle w:val="pln2"/>
          <w:lang w:val="en"/>
        </w:rPr>
        <w:t xml:space="preserve"> </w:t>
      </w:r>
      <w:r>
        <w:rPr>
          <w:rStyle w:val="str2"/>
          <w:lang w:val="en"/>
        </w:rPr>
        <w:t>&lt;</w:t>
      </w:r>
      <w:proofErr w:type="spellStart"/>
      <w:r>
        <w:rPr>
          <w:rStyle w:val="str2"/>
          <w:lang w:val="en"/>
        </w:rPr>
        <w:t>stdio.h</w:t>
      </w:r>
      <w:proofErr w:type="spellEnd"/>
      <w:r>
        <w:rPr>
          <w:rStyle w:val="str2"/>
          <w:lang w:val="en"/>
        </w:rPr>
        <w:t>&gt;</w:t>
      </w:r>
    </w:p>
    <w:p w:rsidR="00BF4780" w:rsidRDefault="00BF4780" w:rsidP="00BF4780">
      <w:pPr>
        <w:pStyle w:val="HTMLPreformatted"/>
        <w:shd w:val="clear" w:color="auto" w:fill="EEEEEE"/>
        <w:spacing w:after="150"/>
        <w:rPr>
          <w:rStyle w:val="pln2"/>
          <w:lang w:val="en"/>
        </w:rPr>
      </w:pPr>
      <w:proofErr w:type="spellStart"/>
      <w:proofErr w:type="gramStart"/>
      <w:r>
        <w:rPr>
          <w:rStyle w:val="kwd2"/>
          <w:lang w:val="en"/>
        </w:rPr>
        <w:t>int</w:t>
      </w:r>
      <w:proofErr w:type="spellEnd"/>
      <w:proofErr w:type="gramEnd"/>
      <w:r>
        <w:rPr>
          <w:rStyle w:val="pln2"/>
          <w:lang w:val="en"/>
        </w:rPr>
        <w:t xml:space="preserve"> main</w:t>
      </w:r>
      <w:r>
        <w:rPr>
          <w:rStyle w:val="pun2"/>
          <w:lang w:val="en"/>
        </w:rPr>
        <w:t>()</w:t>
      </w:r>
    </w:p>
    <w:p w:rsidR="00BF4780" w:rsidRDefault="00BF4780" w:rsidP="00BF4780">
      <w:pPr>
        <w:pStyle w:val="HTMLPreformatted"/>
        <w:shd w:val="clear" w:color="auto" w:fill="EEEEEE"/>
        <w:spacing w:after="150"/>
        <w:rPr>
          <w:rStyle w:val="pln2"/>
          <w:lang w:val="en"/>
        </w:rPr>
      </w:pPr>
      <w:r>
        <w:rPr>
          <w:rStyle w:val="pun2"/>
          <w:lang w:val="en"/>
        </w:rPr>
        <w:t>{</w:t>
      </w:r>
    </w:p>
    <w:p w:rsidR="00BF4780" w:rsidRDefault="00BF4780" w:rsidP="00BF4780">
      <w:pPr>
        <w:pStyle w:val="HTMLPreformatted"/>
        <w:shd w:val="clear" w:color="auto" w:fill="EEEEEE"/>
        <w:spacing w:after="150"/>
        <w:rPr>
          <w:rStyle w:val="pln2"/>
          <w:lang w:val="en"/>
        </w:rPr>
      </w:pPr>
      <w:r>
        <w:rPr>
          <w:rStyle w:val="pln2"/>
          <w:lang w:val="en"/>
        </w:rPr>
        <w:t xml:space="preserve">    </w:t>
      </w:r>
      <w:proofErr w:type="spellStart"/>
      <w:proofErr w:type="gramStart"/>
      <w:r>
        <w:rPr>
          <w:rStyle w:val="kwd2"/>
          <w:lang w:val="en"/>
        </w:rPr>
        <w:t>int</w:t>
      </w:r>
      <w:proofErr w:type="spellEnd"/>
      <w:proofErr w:type="gramEnd"/>
      <w:r>
        <w:rPr>
          <w:rStyle w:val="pln2"/>
          <w:lang w:val="en"/>
        </w:rPr>
        <w:t xml:space="preserve"> a </w:t>
      </w:r>
      <w:r>
        <w:rPr>
          <w:rStyle w:val="pun2"/>
          <w:lang w:val="en"/>
        </w:rPr>
        <w:t>=</w:t>
      </w:r>
      <w:r>
        <w:rPr>
          <w:rStyle w:val="pln2"/>
          <w:lang w:val="en"/>
        </w:rPr>
        <w:t xml:space="preserve"> </w:t>
      </w:r>
      <w:r>
        <w:rPr>
          <w:rStyle w:val="lit2"/>
          <w:lang w:val="en"/>
        </w:rPr>
        <w:t>5</w:t>
      </w:r>
      <w:r>
        <w:rPr>
          <w:rStyle w:val="pun2"/>
          <w:lang w:val="en"/>
        </w:rPr>
        <w:t>,</w:t>
      </w:r>
      <w:r>
        <w:rPr>
          <w:rStyle w:val="pln2"/>
          <w:lang w:val="en"/>
        </w:rPr>
        <w:t xml:space="preserve"> b </w:t>
      </w:r>
      <w:r>
        <w:rPr>
          <w:rStyle w:val="pun2"/>
          <w:lang w:val="en"/>
        </w:rPr>
        <w:t>=</w:t>
      </w:r>
      <w:r>
        <w:rPr>
          <w:rStyle w:val="pln2"/>
          <w:lang w:val="en"/>
        </w:rPr>
        <w:t xml:space="preserve"> </w:t>
      </w:r>
      <w:r>
        <w:rPr>
          <w:rStyle w:val="lit2"/>
          <w:lang w:val="en"/>
        </w:rPr>
        <w:t>5</w:t>
      </w:r>
      <w:r>
        <w:rPr>
          <w:rStyle w:val="pun2"/>
          <w:lang w:val="en"/>
        </w:rPr>
        <w:t>,</w:t>
      </w:r>
      <w:r>
        <w:rPr>
          <w:rStyle w:val="pln2"/>
          <w:lang w:val="en"/>
        </w:rPr>
        <w:t xml:space="preserve"> c </w:t>
      </w:r>
      <w:r>
        <w:rPr>
          <w:rStyle w:val="pun2"/>
          <w:lang w:val="en"/>
        </w:rPr>
        <w:t>=</w:t>
      </w:r>
      <w:r>
        <w:rPr>
          <w:rStyle w:val="pln2"/>
          <w:lang w:val="en"/>
        </w:rPr>
        <w:t xml:space="preserve"> </w:t>
      </w:r>
      <w:r>
        <w:rPr>
          <w:rStyle w:val="lit2"/>
          <w:lang w:val="en"/>
        </w:rPr>
        <w:t>10</w:t>
      </w:r>
      <w:r>
        <w:rPr>
          <w:rStyle w:val="pun2"/>
          <w:lang w:val="en"/>
        </w:rPr>
        <w:t>;</w:t>
      </w:r>
    </w:p>
    <w:p w:rsidR="00BF4780" w:rsidRDefault="00BF4780" w:rsidP="00BF4780">
      <w:pPr>
        <w:pStyle w:val="HTMLPreformatted"/>
        <w:shd w:val="clear" w:color="auto" w:fill="EEEEEE"/>
        <w:spacing w:after="150"/>
        <w:rPr>
          <w:rStyle w:val="pln2"/>
          <w:lang w:val="en"/>
        </w:rPr>
      </w:pPr>
    </w:p>
    <w:p w:rsidR="00BF4780" w:rsidRDefault="00BF4780" w:rsidP="00BF4780">
      <w:pPr>
        <w:pStyle w:val="HTMLPreformatted"/>
        <w:shd w:val="clear" w:color="auto" w:fill="EEEEEE"/>
        <w:spacing w:after="150"/>
        <w:rPr>
          <w:rStyle w:val="pln2"/>
          <w:lang w:val="en"/>
        </w:rPr>
      </w:pPr>
      <w:r>
        <w:rPr>
          <w:rStyle w:val="pln2"/>
          <w:lang w:val="en"/>
        </w:rPr>
        <w:t xml:space="preserve">    </w:t>
      </w:r>
      <w:proofErr w:type="spellStart"/>
      <w:proofErr w:type="gramStart"/>
      <w:r>
        <w:rPr>
          <w:rStyle w:val="pln2"/>
          <w:lang w:val="en"/>
        </w:rPr>
        <w:t>printf</w:t>
      </w:r>
      <w:proofErr w:type="spellEnd"/>
      <w:r>
        <w:rPr>
          <w:rStyle w:val="pun2"/>
          <w:lang w:val="en"/>
        </w:rPr>
        <w:t>(</w:t>
      </w:r>
      <w:proofErr w:type="gramEnd"/>
      <w:r>
        <w:rPr>
          <w:rStyle w:val="str2"/>
          <w:lang w:val="en"/>
        </w:rPr>
        <w:t>"%d == %d = %d \n"</w:t>
      </w:r>
      <w:r>
        <w:rPr>
          <w:rStyle w:val="pun2"/>
          <w:lang w:val="en"/>
        </w:rPr>
        <w:t>,</w:t>
      </w:r>
      <w:r>
        <w:rPr>
          <w:rStyle w:val="pln2"/>
          <w:lang w:val="en"/>
        </w:rPr>
        <w:t xml:space="preserve"> a</w:t>
      </w:r>
      <w:r>
        <w:rPr>
          <w:rStyle w:val="pun2"/>
          <w:lang w:val="en"/>
        </w:rPr>
        <w:t>,</w:t>
      </w:r>
      <w:r>
        <w:rPr>
          <w:rStyle w:val="pln2"/>
          <w:lang w:val="en"/>
        </w:rPr>
        <w:t xml:space="preserve"> b</w:t>
      </w:r>
      <w:r>
        <w:rPr>
          <w:rStyle w:val="pun2"/>
          <w:lang w:val="en"/>
        </w:rPr>
        <w:t>,</w:t>
      </w:r>
      <w:r>
        <w:rPr>
          <w:rStyle w:val="pln2"/>
          <w:lang w:val="en"/>
        </w:rPr>
        <w:t xml:space="preserve"> a </w:t>
      </w:r>
      <w:r>
        <w:rPr>
          <w:rStyle w:val="pun2"/>
          <w:lang w:val="en"/>
        </w:rPr>
        <w:t>==</w:t>
      </w:r>
      <w:r>
        <w:rPr>
          <w:rStyle w:val="pln2"/>
          <w:lang w:val="en"/>
        </w:rPr>
        <w:t xml:space="preserve"> b</w:t>
      </w:r>
      <w:r>
        <w:rPr>
          <w:rStyle w:val="pun2"/>
          <w:lang w:val="en"/>
        </w:rPr>
        <w:t>);</w:t>
      </w:r>
      <w:r>
        <w:rPr>
          <w:rStyle w:val="pln2"/>
          <w:lang w:val="en"/>
        </w:rPr>
        <w:t xml:space="preserve"> </w:t>
      </w:r>
      <w:r>
        <w:rPr>
          <w:rStyle w:val="com2"/>
          <w:lang w:val="en"/>
        </w:rPr>
        <w:t>// true</w:t>
      </w:r>
    </w:p>
    <w:p w:rsidR="00BF4780" w:rsidRPr="004435A4" w:rsidRDefault="00BF4780" w:rsidP="00BF4780">
      <w:pPr>
        <w:pStyle w:val="HTMLPreformatted"/>
        <w:shd w:val="clear" w:color="auto" w:fill="EEEEEE"/>
        <w:spacing w:after="150"/>
        <w:rPr>
          <w:rStyle w:val="pln2"/>
          <w:lang w:val="pt-BR"/>
        </w:rPr>
      </w:pPr>
      <w:r>
        <w:rPr>
          <w:rStyle w:val="pln2"/>
          <w:lang w:val="en"/>
        </w:rPr>
        <w:t xml:space="preserve">    </w:t>
      </w:r>
      <w:proofErr w:type="spellStart"/>
      <w:proofErr w:type="gramStart"/>
      <w:r w:rsidRPr="004435A4">
        <w:rPr>
          <w:rStyle w:val="pln2"/>
          <w:lang w:val="pt-BR"/>
        </w:rPr>
        <w:t>printf</w:t>
      </w:r>
      <w:proofErr w:type="spellEnd"/>
      <w:proofErr w:type="gramEnd"/>
      <w:r w:rsidRPr="004435A4">
        <w:rPr>
          <w:rStyle w:val="pun2"/>
          <w:lang w:val="pt-BR"/>
        </w:rPr>
        <w:t>(</w:t>
      </w:r>
      <w:r w:rsidRPr="004435A4">
        <w:rPr>
          <w:rStyle w:val="str2"/>
          <w:lang w:val="pt-BR"/>
        </w:rPr>
        <w:t>"%d == %d = %d \n"</w:t>
      </w:r>
      <w:r w:rsidRPr="004435A4">
        <w:rPr>
          <w:rStyle w:val="pun2"/>
          <w:lang w:val="pt-BR"/>
        </w:rPr>
        <w:t>,</w:t>
      </w:r>
      <w:r w:rsidRPr="004435A4">
        <w:rPr>
          <w:rStyle w:val="pln2"/>
          <w:lang w:val="pt-BR"/>
        </w:rPr>
        <w:t xml:space="preserve"> a</w:t>
      </w:r>
      <w:r w:rsidRPr="004435A4">
        <w:rPr>
          <w:rStyle w:val="pun2"/>
          <w:lang w:val="pt-BR"/>
        </w:rPr>
        <w:t>,</w:t>
      </w:r>
      <w:r w:rsidRPr="004435A4">
        <w:rPr>
          <w:rStyle w:val="pln2"/>
          <w:lang w:val="pt-BR"/>
        </w:rPr>
        <w:t xml:space="preserve"> c</w:t>
      </w:r>
      <w:r w:rsidRPr="004435A4">
        <w:rPr>
          <w:rStyle w:val="pun2"/>
          <w:lang w:val="pt-BR"/>
        </w:rPr>
        <w:t>,</w:t>
      </w:r>
      <w:r w:rsidRPr="004435A4">
        <w:rPr>
          <w:rStyle w:val="pln2"/>
          <w:lang w:val="pt-BR"/>
        </w:rPr>
        <w:t xml:space="preserve"> a </w:t>
      </w:r>
      <w:r w:rsidRPr="004435A4">
        <w:rPr>
          <w:rStyle w:val="pun2"/>
          <w:lang w:val="pt-BR"/>
        </w:rPr>
        <w:t>==</w:t>
      </w:r>
      <w:r w:rsidRPr="004435A4">
        <w:rPr>
          <w:rStyle w:val="pln2"/>
          <w:lang w:val="pt-BR"/>
        </w:rPr>
        <w:t xml:space="preserve"> c</w:t>
      </w:r>
      <w:r w:rsidRPr="004435A4">
        <w:rPr>
          <w:rStyle w:val="pun2"/>
          <w:lang w:val="pt-BR"/>
        </w:rPr>
        <w:t>);</w:t>
      </w:r>
      <w:r w:rsidRPr="004435A4">
        <w:rPr>
          <w:rStyle w:val="pln2"/>
          <w:lang w:val="pt-BR"/>
        </w:rPr>
        <w:t xml:space="preserve"> </w:t>
      </w:r>
      <w:r w:rsidRPr="004435A4">
        <w:rPr>
          <w:rStyle w:val="com2"/>
          <w:lang w:val="pt-BR"/>
        </w:rPr>
        <w:t>// false</w:t>
      </w:r>
    </w:p>
    <w:p w:rsidR="00BF4780" w:rsidRPr="004435A4" w:rsidRDefault="00BF4780" w:rsidP="00BF4780">
      <w:pPr>
        <w:pStyle w:val="HTMLPreformatted"/>
        <w:shd w:val="clear" w:color="auto" w:fill="EEEEEE"/>
        <w:spacing w:after="150"/>
        <w:rPr>
          <w:rStyle w:val="pln2"/>
          <w:lang w:val="pt-BR"/>
        </w:rPr>
      </w:pPr>
    </w:p>
    <w:p w:rsidR="00BF4780" w:rsidRPr="004435A4" w:rsidRDefault="00BF4780" w:rsidP="00BF4780">
      <w:pPr>
        <w:pStyle w:val="HTMLPreformatted"/>
        <w:shd w:val="clear" w:color="auto" w:fill="EEEEEE"/>
        <w:spacing w:after="150"/>
        <w:rPr>
          <w:rStyle w:val="pln2"/>
          <w:lang w:val="pt-BR"/>
        </w:rPr>
      </w:pPr>
      <w:r w:rsidRPr="004435A4">
        <w:rPr>
          <w:rStyle w:val="pln2"/>
          <w:lang w:val="pt-BR"/>
        </w:rPr>
        <w:t xml:space="preserve">    </w:t>
      </w:r>
      <w:proofErr w:type="spellStart"/>
      <w:proofErr w:type="gramStart"/>
      <w:r w:rsidRPr="004435A4">
        <w:rPr>
          <w:rStyle w:val="pln2"/>
          <w:lang w:val="pt-BR"/>
        </w:rPr>
        <w:t>printf</w:t>
      </w:r>
      <w:proofErr w:type="spellEnd"/>
      <w:proofErr w:type="gramEnd"/>
      <w:r w:rsidRPr="004435A4">
        <w:rPr>
          <w:rStyle w:val="pun2"/>
          <w:lang w:val="pt-BR"/>
        </w:rPr>
        <w:t>(</w:t>
      </w:r>
      <w:r w:rsidRPr="004435A4">
        <w:rPr>
          <w:rStyle w:val="str2"/>
          <w:lang w:val="pt-BR"/>
        </w:rPr>
        <w:t>"%d &gt; %d = %d \n"</w:t>
      </w:r>
      <w:r w:rsidRPr="004435A4">
        <w:rPr>
          <w:rStyle w:val="pun2"/>
          <w:lang w:val="pt-BR"/>
        </w:rPr>
        <w:t>,</w:t>
      </w:r>
      <w:r w:rsidRPr="004435A4">
        <w:rPr>
          <w:rStyle w:val="pln2"/>
          <w:lang w:val="pt-BR"/>
        </w:rPr>
        <w:t xml:space="preserve"> a</w:t>
      </w:r>
      <w:r w:rsidRPr="004435A4">
        <w:rPr>
          <w:rStyle w:val="pun2"/>
          <w:lang w:val="pt-BR"/>
        </w:rPr>
        <w:t>,</w:t>
      </w:r>
      <w:r w:rsidRPr="004435A4">
        <w:rPr>
          <w:rStyle w:val="pln2"/>
          <w:lang w:val="pt-BR"/>
        </w:rPr>
        <w:t xml:space="preserve"> b</w:t>
      </w:r>
      <w:r w:rsidRPr="004435A4">
        <w:rPr>
          <w:rStyle w:val="pun2"/>
          <w:lang w:val="pt-BR"/>
        </w:rPr>
        <w:t>,</w:t>
      </w:r>
      <w:r w:rsidRPr="004435A4">
        <w:rPr>
          <w:rStyle w:val="pln2"/>
          <w:lang w:val="pt-BR"/>
        </w:rPr>
        <w:t xml:space="preserve"> a </w:t>
      </w:r>
      <w:r w:rsidRPr="004435A4">
        <w:rPr>
          <w:rStyle w:val="pun2"/>
          <w:lang w:val="pt-BR"/>
        </w:rPr>
        <w:t>&gt;</w:t>
      </w:r>
      <w:r w:rsidRPr="004435A4">
        <w:rPr>
          <w:rStyle w:val="pln2"/>
          <w:lang w:val="pt-BR"/>
        </w:rPr>
        <w:t xml:space="preserve"> b</w:t>
      </w:r>
      <w:r w:rsidRPr="004435A4">
        <w:rPr>
          <w:rStyle w:val="pun2"/>
          <w:lang w:val="pt-BR"/>
        </w:rPr>
        <w:t>);</w:t>
      </w:r>
      <w:r w:rsidRPr="004435A4">
        <w:rPr>
          <w:rStyle w:val="pln2"/>
          <w:lang w:val="pt-BR"/>
        </w:rPr>
        <w:t xml:space="preserve"> </w:t>
      </w:r>
      <w:r w:rsidRPr="004435A4">
        <w:rPr>
          <w:rStyle w:val="com2"/>
          <w:lang w:val="pt-BR"/>
        </w:rPr>
        <w:t>//false</w:t>
      </w:r>
    </w:p>
    <w:p w:rsidR="00BF4780" w:rsidRPr="009E38DF" w:rsidRDefault="00BF4780" w:rsidP="00BF4780">
      <w:pPr>
        <w:pStyle w:val="HTMLPreformatted"/>
        <w:shd w:val="clear" w:color="auto" w:fill="EEEEEE"/>
        <w:spacing w:after="150"/>
        <w:rPr>
          <w:rStyle w:val="pln2"/>
          <w:lang w:val="pt-BR"/>
        </w:rPr>
      </w:pPr>
      <w:r w:rsidRPr="004435A4">
        <w:rPr>
          <w:rStyle w:val="pln2"/>
          <w:lang w:val="pt-BR"/>
        </w:rPr>
        <w:t xml:space="preserve">    </w:t>
      </w:r>
      <w:proofErr w:type="spellStart"/>
      <w:proofErr w:type="gramStart"/>
      <w:r w:rsidRPr="009E38DF">
        <w:rPr>
          <w:rStyle w:val="pln2"/>
          <w:lang w:val="pt-BR"/>
        </w:rPr>
        <w:t>printf</w:t>
      </w:r>
      <w:proofErr w:type="spellEnd"/>
      <w:proofErr w:type="gramEnd"/>
      <w:r w:rsidRPr="009E38DF">
        <w:rPr>
          <w:rStyle w:val="pun2"/>
          <w:lang w:val="pt-BR"/>
        </w:rPr>
        <w:t>(</w:t>
      </w:r>
      <w:r w:rsidRPr="009E38DF">
        <w:rPr>
          <w:rStyle w:val="str2"/>
          <w:lang w:val="pt-BR"/>
        </w:rPr>
        <w:t>"%d &gt; %d = %d \n"</w:t>
      </w:r>
      <w:r w:rsidRPr="009E38DF">
        <w:rPr>
          <w:rStyle w:val="pun2"/>
          <w:lang w:val="pt-BR"/>
        </w:rPr>
        <w:t>,</w:t>
      </w:r>
      <w:r w:rsidRPr="009E38DF">
        <w:rPr>
          <w:rStyle w:val="pln2"/>
          <w:lang w:val="pt-BR"/>
        </w:rPr>
        <w:t xml:space="preserve"> a</w:t>
      </w:r>
      <w:r w:rsidRPr="009E38DF">
        <w:rPr>
          <w:rStyle w:val="pun2"/>
          <w:lang w:val="pt-BR"/>
        </w:rPr>
        <w:t>,</w:t>
      </w:r>
      <w:r w:rsidRPr="009E38DF">
        <w:rPr>
          <w:rStyle w:val="pln2"/>
          <w:lang w:val="pt-BR"/>
        </w:rPr>
        <w:t xml:space="preserve"> c</w:t>
      </w:r>
      <w:r w:rsidRPr="009E38DF">
        <w:rPr>
          <w:rStyle w:val="pun2"/>
          <w:lang w:val="pt-BR"/>
        </w:rPr>
        <w:t>,</w:t>
      </w:r>
      <w:r w:rsidRPr="009E38DF">
        <w:rPr>
          <w:rStyle w:val="pln2"/>
          <w:lang w:val="pt-BR"/>
        </w:rPr>
        <w:t xml:space="preserve"> a </w:t>
      </w:r>
      <w:r w:rsidRPr="009E38DF">
        <w:rPr>
          <w:rStyle w:val="pun2"/>
          <w:lang w:val="pt-BR"/>
        </w:rPr>
        <w:t>&gt;</w:t>
      </w:r>
      <w:r w:rsidRPr="009E38DF">
        <w:rPr>
          <w:rStyle w:val="pln2"/>
          <w:lang w:val="pt-BR"/>
        </w:rPr>
        <w:t xml:space="preserve"> c</w:t>
      </w:r>
      <w:r w:rsidRPr="009E38DF">
        <w:rPr>
          <w:rStyle w:val="pun2"/>
          <w:lang w:val="pt-BR"/>
        </w:rPr>
        <w:t>);</w:t>
      </w:r>
      <w:r w:rsidRPr="009E38DF">
        <w:rPr>
          <w:rStyle w:val="pln2"/>
          <w:lang w:val="pt-BR"/>
        </w:rPr>
        <w:t xml:space="preserve"> </w:t>
      </w:r>
      <w:r w:rsidRPr="009E38DF">
        <w:rPr>
          <w:rStyle w:val="com2"/>
          <w:lang w:val="pt-BR"/>
        </w:rPr>
        <w:t>//false</w:t>
      </w:r>
    </w:p>
    <w:p w:rsidR="00BF4780" w:rsidRPr="009E38DF" w:rsidRDefault="00BF4780" w:rsidP="00BF4780">
      <w:pPr>
        <w:pStyle w:val="HTMLPreformatted"/>
        <w:shd w:val="clear" w:color="auto" w:fill="EEEEEE"/>
        <w:spacing w:after="150"/>
        <w:rPr>
          <w:rStyle w:val="pln2"/>
          <w:lang w:val="pt-BR"/>
        </w:rPr>
      </w:pPr>
    </w:p>
    <w:p w:rsidR="00BF4780" w:rsidRPr="009E38DF" w:rsidRDefault="00BF4780" w:rsidP="00BF4780">
      <w:pPr>
        <w:pStyle w:val="HTMLPreformatted"/>
        <w:shd w:val="clear" w:color="auto" w:fill="EEEEEE"/>
        <w:spacing w:after="150"/>
        <w:rPr>
          <w:rStyle w:val="pln2"/>
          <w:lang w:val="pt-BR"/>
        </w:rPr>
      </w:pPr>
    </w:p>
    <w:p w:rsidR="00BF4780" w:rsidRPr="009E38DF" w:rsidRDefault="00BF4780" w:rsidP="00BF4780">
      <w:pPr>
        <w:pStyle w:val="HTMLPreformatted"/>
        <w:shd w:val="clear" w:color="auto" w:fill="EEEEEE"/>
        <w:spacing w:after="150"/>
        <w:rPr>
          <w:rStyle w:val="pln2"/>
          <w:lang w:val="pt-BR"/>
        </w:rPr>
      </w:pPr>
      <w:r w:rsidRPr="009E38DF">
        <w:rPr>
          <w:rStyle w:val="pln2"/>
          <w:lang w:val="pt-BR"/>
        </w:rPr>
        <w:lastRenderedPageBreak/>
        <w:t xml:space="preserve">    </w:t>
      </w:r>
      <w:proofErr w:type="spellStart"/>
      <w:proofErr w:type="gramStart"/>
      <w:r w:rsidRPr="009E38DF">
        <w:rPr>
          <w:rStyle w:val="pln2"/>
          <w:lang w:val="pt-BR"/>
        </w:rPr>
        <w:t>printf</w:t>
      </w:r>
      <w:proofErr w:type="spellEnd"/>
      <w:proofErr w:type="gramEnd"/>
      <w:r w:rsidRPr="009E38DF">
        <w:rPr>
          <w:rStyle w:val="pun2"/>
          <w:lang w:val="pt-BR"/>
        </w:rPr>
        <w:t>(</w:t>
      </w:r>
      <w:r w:rsidRPr="009E38DF">
        <w:rPr>
          <w:rStyle w:val="str2"/>
          <w:lang w:val="pt-BR"/>
        </w:rPr>
        <w:t>"%d &lt; %d = %d \n"</w:t>
      </w:r>
      <w:r w:rsidRPr="009E38DF">
        <w:rPr>
          <w:rStyle w:val="pun2"/>
          <w:lang w:val="pt-BR"/>
        </w:rPr>
        <w:t>,</w:t>
      </w:r>
      <w:r w:rsidRPr="009E38DF">
        <w:rPr>
          <w:rStyle w:val="pln2"/>
          <w:lang w:val="pt-BR"/>
        </w:rPr>
        <w:t xml:space="preserve"> a</w:t>
      </w:r>
      <w:r w:rsidRPr="009E38DF">
        <w:rPr>
          <w:rStyle w:val="pun2"/>
          <w:lang w:val="pt-BR"/>
        </w:rPr>
        <w:t>,</w:t>
      </w:r>
      <w:r w:rsidRPr="009E38DF">
        <w:rPr>
          <w:rStyle w:val="pln2"/>
          <w:lang w:val="pt-BR"/>
        </w:rPr>
        <w:t xml:space="preserve"> b</w:t>
      </w:r>
      <w:r w:rsidRPr="009E38DF">
        <w:rPr>
          <w:rStyle w:val="pun2"/>
          <w:lang w:val="pt-BR"/>
        </w:rPr>
        <w:t>,</w:t>
      </w:r>
      <w:r w:rsidRPr="009E38DF">
        <w:rPr>
          <w:rStyle w:val="pln2"/>
          <w:lang w:val="pt-BR"/>
        </w:rPr>
        <w:t xml:space="preserve"> a </w:t>
      </w:r>
      <w:r w:rsidRPr="009E38DF">
        <w:rPr>
          <w:rStyle w:val="pun2"/>
          <w:lang w:val="pt-BR"/>
        </w:rPr>
        <w:t>&lt;</w:t>
      </w:r>
      <w:r w:rsidRPr="009E38DF">
        <w:rPr>
          <w:rStyle w:val="pln2"/>
          <w:lang w:val="pt-BR"/>
        </w:rPr>
        <w:t xml:space="preserve"> b</w:t>
      </w:r>
      <w:r w:rsidRPr="009E38DF">
        <w:rPr>
          <w:rStyle w:val="pun2"/>
          <w:lang w:val="pt-BR"/>
        </w:rPr>
        <w:t>);</w:t>
      </w:r>
      <w:r w:rsidRPr="009E38DF">
        <w:rPr>
          <w:rStyle w:val="pln2"/>
          <w:lang w:val="pt-BR"/>
        </w:rPr>
        <w:t xml:space="preserve"> </w:t>
      </w:r>
      <w:r w:rsidRPr="009E38DF">
        <w:rPr>
          <w:rStyle w:val="com2"/>
          <w:lang w:val="pt-BR"/>
        </w:rPr>
        <w:t>//false</w:t>
      </w:r>
    </w:p>
    <w:p w:rsidR="00BF4780" w:rsidRPr="009E38DF" w:rsidRDefault="00BF4780" w:rsidP="00BF4780">
      <w:pPr>
        <w:pStyle w:val="HTMLPreformatted"/>
        <w:shd w:val="clear" w:color="auto" w:fill="EEEEEE"/>
        <w:spacing w:after="150"/>
        <w:rPr>
          <w:rStyle w:val="pln2"/>
          <w:lang w:val="pt-BR"/>
        </w:rPr>
      </w:pPr>
      <w:r w:rsidRPr="009E38DF">
        <w:rPr>
          <w:rStyle w:val="pln2"/>
          <w:lang w:val="pt-BR"/>
        </w:rPr>
        <w:t xml:space="preserve">    </w:t>
      </w:r>
      <w:proofErr w:type="spellStart"/>
      <w:proofErr w:type="gramStart"/>
      <w:r w:rsidRPr="009E38DF">
        <w:rPr>
          <w:rStyle w:val="pln2"/>
          <w:lang w:val="pt-BR"/>
        </w:rPr>
        <w:t>printf</w:t>
      </w:r>
      <w:proofErr w:type="spellEnd"/>
      <w:proofErr w:type="gramEnd"/>
      <w:r w:rsidRPr="009E38DF">
        <w:rPr>
          <w:rStyle w:val="pun2"/>
          <w:lang w:val="pt-BR"/>
        </w:rPr>
        <w:t>(</w:t>
      </w:r>
      <w:r w:rsidRPr="009E38DF">
        <w:rPr>
          <w:rStyle w:val="str2"/>
          <w:lang w:val="pt-BR"/>
        </w:rPr>
        <w:t>"%d &lt; %d = %d \n"</w:t>
      </w:r>
      <w:r w:rsidRPr="009E38DF">
        <w:rPr>
          <w:rStyle w:val="pun2"/>
          <w:lang w:val="pt-BR"/>
        </w:rPr>
        <w:t>,</w:t>
      </w:r>
      <w:r w:rsidRPr="009E38DF">
        <w:rPr>
          <w:rStyle w:val="pln2"/>
          <w:lang w:val="pt-BR"/>
        </w:rPr>
        <w:t xml:space="preserve"> a</w:t>
      </w:r>
      <w:r w:rsidRPr="009E38DF">
        <w:rPr>
          <w:rStyle w:val="pun2"/>
          <w:lang w:val="pt-BR"/>
        </w:rPr>
        <w:t>,</w:t>
      </w:r>
      <w:r w:rsidRPr="009E38DF">
        <w:rPr>
          <w:rStyle w:val="pln2"/>
          <w:lang w:val="pt-BR"/>
        </w:rPr>
        <w:t xml:space="preserve"> c</w:t>
      </w:r>
      <w:r w:rsidRPr="009E38DF">
        <w:rPr>
          <w:rStyle w:val="pun2"/>
          <w:lang w:val="pt-BR"/>
        </w:rPr>
        <w:t>,</w:t>
      </w:r>
      <w:r w:rsidRPr="009E38DF">
        <w:rPr>
          <w:rStyle w:val="pln2"/>
          <w:lang w:val="pt-BR"/>
        </w:rPr>
        <w:t xml:space="preserve"> a </w:t>
      </w:r>
      <w:r w:rsidRPr="009E38DF">
        <w:rPr>
          <w:rStyle w:val="pun2"/>
          <w:lang w:val="pt-BR"/>
        </w:rPr>
        <w:t>&lt;</w:t>
      </w:r>
      <w:r w:rsidRPr="009E38DF">
        <w:rPr>
          <w:rStyle w:val="pln2"/>
          <w:lang w:val="pt-BR"/>
        </w:rPr>
        <w:t xml:space="preserve"> c</w:t>
      </w:r>
      <w:r w:rsidRPr="009E38DF">
        <w:rPr>
          <w:rStyle w:val="pun2"/>
          <w:lang w:val="pt-BR"/>
        </w:rPr>
        <w:t>);</w:t>
      </w:r>
      <w:r w:rsidRPr="009E38DF">
        <w:rPr>
          <w:rStyle w:val="pln2"/>
          <w:lang w:val="pt-BR"/>
        </w:rPr>
        <w:t xml:space="preserve"> </w:t>
      </w:r>
      <w:r w:rsidRPr="009E38DF">
        <w:rPr>
          <w:rStyle w:val="com2"/>
          <w:lang w:val="pt-BR"/>
        </w:rPr>
        <w:t>//</w:t>
      </w:r>
      <w:proofErr w:type="spellStart"/>
      <w:r w:rsidRPr="009E38DF">
        <w:rPr>
          <w:rStyle w:val="com2"/>
          <w:lang w:val="pt-BR"/>
        </w:rPr>
        <w:t>true</w:t>
      </w:r>
      <w:proofErr w:type="spellEnd"/>
    </w:p>
    <w:p w:rsidR="00BF4780" w:rsidRPr="009E38DF" w:rsidRDefault="00BF4780" w:rsidP="00BF4780">
      <w:pPr>
        <w:pStyle w:val="HTMLPreformatted"/>
        <w:shd w:val="clear" w:color="auto" w:fill="EEEEEE"/>
        <w:spacing w:after="150"/>
        <w:rPr>
          <w:rStyle w:val="pln2"/>
          <w:lang w:val="pt-BR"/>
        </w:rPr>
      </w:pPr>
    </w:p>
    <w:p w:rsidR="00BF4780" w:rsidRPr="009E38DF" w:rsidRDefault="00BF4780" w:rsidP="00BF4780">
      <w:pPr>
        <w:pStyle w:val="HTMLPreformatted"/>
        <w:shd w:val="clear" w:color="auto" w:fill="EEEEEE"/>
        <w:spacing w:after="150"/>
        <w:rPr>
          <w:rStyle w:val="pln2"/>
          <w:lang w:val="pt-BR"/>
        </w:rPr>
      </w:pPr>
    </w:p>
    <w:p w:rsidR="00BF4780" w:rsidRPr="009E38DF" w:rsidRDefault="00BF4780" w:rsidP="00BF4780">
      <w:pPr>
        <w:pStyle w:val="HTMLPreformatted"/>
        <w:shd w:val="clear" w:color="auto" w:fill="EEEEEE"/>
        <w:spacing w:after="150"/>
        <w:rPr>
          <w:rStyle w:val="pln2"/>
          <w:lang w:val="pt-BR"/>
        </w:rPr>
      </w:pPr>
      <w:r w:rsidRPr="009E38DF">
        <w:rPr>
          <w:rStyle w:val="pln2"/>
          <w:lang w:val="pt-BR"/>
        </w:rPr>
        <w:t xml:space="preserve">    </w:t>
      </w:r>
      <w:proofErr w:type="spellStart"/>
      <w:proofErr w:type="gramStart"/>
      <w:r w:rsidRPr="009E38DF">
        <w:rPr>
          <w:rStyle w:val="pln2"/>
          <w:lang w:val="pt-BR"/>
        </w:rPr>
        <w:t>printf</w:t>
      </w:r>
      <w:proofErr w:type="spellEnd"/>
      <w:proofErr w:type="gramEnd"/>
      <w:r w:rsidRPr="009E38DF">
        <w:rPr>
          <w:rStyle w:val="pun2"/>
          <w:lang w:val="pt-BR"/>
        </w:rPr>
        <w:t>(</w:t>
      </w:r>
      <w:r w:rsidRPr="009E38DF">
        <w:rPr>
          <w:rStyle w:val="str2"/>
          <w:lang w:val="pt-BR"/>
        </w:rPr>
        <w:t>"%d != %d = %d \n"</w:t>
      </w:r>
      <w:r w:rsidRPr="009E38DF">
        <w:rPr>
          <w:rStyle w:val="pun2"/>
          <w:lang w:val="pt-BR"/>
        </w:rPr>
        <w:t>,</w:t>
      </w:r>
      <w:r w:rsidRPr="009E38DF">
        <w:rPr>
          <w:rStyle w:val="pln2"/>
          <w:lang w:val="pt-BR"/>
        </w:rPr>
        <w:t xml:space="preserve"> a</w:t>
      </w:r>
      <w:r w:rsidRPr="009E38DF">
        <w:rPr>
          <w:rStyle w:val="pun2"/>
          <w:lang w:val="pt-BR"/>
        </w:rPr>
        <w:t>,</w:t>
      </w:r>
      <w:r w:rsidRPr="009E38DF">
        <w:rPr>
          <w:rStyle w:val="pln2"/>
          <w:lang w:val="pt-BR"/>
        </w:rPr>
        <w:t xml:space="preserve"> b</w:t>
      </w:r>
      <w:r w:rsidRPr="009E38DF">
        <w:rPr>
          <w:rStyle w:val="pun2"/>
          <w:lang w:val="pt-BR"/>
        </w:rPr>
        <w:t>,</w:t>
      </w:r>
      <w:r w:rsidRPr="009E38DF">
        <w:rPr>
          <w:rStyle w:val="pln2"/>
          <w:lang w:val="pt-BR"/>
        </w:rPr>
        <w:t xml:space="preserve"> a </w:t>
      </w:r>
      <w:r w:rsidRPr="009E38DF">
        <w:rPr>
          <w:rStyle w:val="pun2"/>
          <w:lang w:val="pt-BR"/>
        </w:rPr>
        <w:t>!=</w:t>
      </w:r>
      <w:r w:rsidRPr="009E38DF">
        <w:rPr>
          <w:rStyle w:val="pln2"/>
          <w:lang w:val="pt-BR"/>
        </w:rPr>
        <w:t xml:space="preserve"> b</w:t>
      </w:r>
      <w:r w:rsidRPr="009E38DF">
        <w:rPr>
          <w:rStyle w:val="pun2"/>
          <w:lang w:val="pt-BR"/>
        </w:rPr>
        <w:t>);</w:t>
      </w:r>
      <w:r w:rsidRPr="009E38DF">
        <w:rPr>
          <w:rStyle w:val="pln2"/>
          <w:lang w:val="pt-BR"/>
        </w:rPr>
        <w:t xml:space="preserve"> </w:t>
      </w:r>
      <w:r w:rsidRPr="009E38DF">
        <w:rPr>
          <w:rStyle w:val="com2"/>
          <w:lang w:val="pt-BR"/>
        </w:rPr>
        <w:t>//false</w:t>
      </w:r>
    </w:p>
    <w:p w:rsidR="00BF4780" w:rsidRPr="009E38DF" w:rsidRDefault="00BF4780" w:rsidP="00BF4780">
      <w:pPr>
        <w:pStyle w:val="HTMLPreformatted"/>
        <w:shd w:val="clear" w:color="auto" w:fill="EEEEEE"/>
        <w:spacing w:after="150"/>
        <w:rPr>
          <w:rStyle w:val="pln2"/>
          <w:lang w:val="pt-BR"/>
        </w:rPr>
      </w:pPr>
      <w:r w:rsidRPr="009E38DF">
        <w:rPr>
          <w:rStyle w:val="pln2"/>
          <w:lang w:val="pt-BR"/>
        </w:rPr>
        <w:t xml:space="preserve">    </w:t>
      </w:r>
      <w:proofErr w:type="spellStart"/>
      <w:proofErr w:type="gramStart"/>
      <w:r w:rsidRPr="009E38DF">
        <w:rPr>
          <w:rStyle w:val="pln2"/>
          <w:lang w:val="pt-BR"/>
        </w:rPr>
        <w:t>printf</w:t>
      </w:r>
      <w:proofErr w:type="spellEnd"/>
      <w:proofErr w:type="gramEnd"/>
      <w:r w:rsidRPr="009E38DF">
        <w:rPr>
          <w:rStyle w:val="pun2"/>
          <w:lang w:val="pt-BR"/>
        </w:rPr>
        <w:t>(</w:t>
      </w:r>
      <w:r w:rsidRPr="009E38DF">
        <w:rPr>
          <w:rStyle w:val="str2"/>
          <w:lang w:val="pt-BR"/>
        </w:rPr>
        <w:t>"%d != %d = %d \n"</w:t>
      </w:r>
      <w:r w:rsidRPr="009E38DF">
        <w:rPr>
          <w:rStyle w:val="pun2"/>
          <w:lang w:val="pt-BR"/>
        </w:rPr>
        <w:t>,</w:t>
      </w:r>
      <w:r w:rsidRPr="009E38DF">
        <w:rPr>
          <w:rStyle w:val="pln2"/>
          <w:lang w:val="pt-BR"/>
        </w:rPr>
        <w:t xml:space="preserve"> a</w:t>
      </w:r>
      <w:r w:rsidRPr="009E38DF">
        <w:rPr>
          <w:rStyle w:val="pun2"/>
          <w:lang w:val="pt-BR"/>
        </w:rPr>
        <w:t>,</w:t>
      </w:r>
      <w:r w:rsidRPr="009E38DF">
        <w:rPr>
          <w:rStyle w:val="pln2"/>
          <w:lang w:val="pt-BR"/>
        </w:rPr>
        <w:t xml:space="preserve"> c</w:t>
      </w:r>
      <w:r w:rsidRPr="009E38DF">
        <w:rPr>
          <w:rStyle w:val="pun2"/>
          <w:lang w:val="pt-BR"/>
        </w:rPr>
        <w:t>,</w:t>
      </w:r>
      <w:r w:rsidRPr="009E38DF">
        <w:rPr>
          <w:rStyle w:val="pln2"/>
          <w:lang w:val="pt-BR"/>
        </w:rPr>
        <w:t xml:space="preserve"> a </w:t>
      </w:r>
      <w:r w:rsidRPr="009E38DF">
        <w:rPr>
          <w:rStyle w:val="pun2"/>
          <w:lang w:val="pt-BR"/>
        </w:rPr>
        <w:t>!=</w:t>
      </w:r>
      <w:r w:rsidRPr="009E38DF">
        <w:rPr>
          <w:rStyle w:val="pln2"/>
          <w:lang w:val="pt-BR"/>
        </w:rPr>
        <w:t xml:space="preserve"> c</w:t>
      </w:r>
      <w:r w:rsidRPr="009E38DF">
        <w:rPr>
          <w:rStyle w:val="pun2"/>
          <w:lang w:val="pt-BR"/>
        </w:rPr>
        <w:t>);</w:t>
      </w:r>
      <w:r w:rsidRPr="009E38DF">
        <w:rPr>
          <w:rStyle w:val="pln2"/>
          <w:lang w:val="pt-BR"/>
        </w:rPr>
        <w:t xml:space="preserve"> </w:t>
      </w:r>
      <w:r w:rsidRPr="009E38DF">
        <w:rPr>
          <w:rStyle w:val="com2"/>
          <w:lang w:val="pt-BR"/>
        </w:rPr>
        <w:t>//</w:t>
      </w:r>
      <w:proofErr w:type="spellStart"/>
      <w:r w:rsidRPr="009E38DF">
        <w:rPr>
          <w:rStyle w:val="com2"/>
          <w:lang w:val="pt-BR"/>
        </w:rPr>
        <w:t>true</w:t>
      </w:r>
      <w:proofErr w:type="spellEnd"/>
    </w:p>
    <w:p w:rsidR="00BF4780" w:rsidRPr="009E38DF" w:rsidRDefault="00BF4780" w:rsidP="00BF4780">
      <w:pPr>
        <w:pStyle w:val="HTMLPreformatted"/>
        <w:shd w:val="clear" w:color="auto" w:fill="EEEEEE"/>
        <w:spacing w:after="150"/>
        <w:rPr>
          <w:rStyle w:val="pln2"/>
          <w:lang w:val="pt-BR"/>
        </w:rPr>
      </w:pPr>
    </w:p>
    <w:p w:rsidR="00BF4780" w:rsidRPr="009E38DF" w:rsidRDefault="00BF4780" w:rsidP="00BF4780">
      <w:pPr>
        <w:pStyle w:val="HTMLPreformatted"/>
        <w:shd w:val="clear" w:color="auto" w:fill="EEEEEE"/>
        <w:spacing w:after="150"/>
        <w:rPr>
          <w:rStyle w:val="pln2"/>
          <w:lang w:val="pt-BR"/>
        </w:rPr>
      </w:pPr>
    </w:p>
    <w:p w:rsidR="00BF4780" w:rsidRPr="009E38DF" w:rsidRDefault="00BF4780" w:rsidP="00BF4780">
      <w:pPr>
        <w:pStyle w:val="HTMLPreformatted"/>
        <w:shd w:val="clear" w:color="auto" w:fill="EEEEEE"/>
        <w:spacing w:after="150"/>
        <w:rPr>
          <w:rStyle w:val="pln2"/>
          <w:lang w:val="pt-BR"/>
        </w:rPr>
      </w:pPr>
      <w:r w:rsidRPr="009E38DF">
        <w:rPr>
          <w:rStyle w:val="pln2"/>
          <w:lang w:val="pt-BR"/>
        </w:rPr>
        <w:t xml:space="preserve">    </w:t>
      </w:r>
      <w:proofErr w:type="spellStart"/>
      <w:proofErr w:type="gramStart"/>
      <w:r w:rsidRPr="009E38DF">
        <w:rPr>
          <w:rStyle w:val="pln2"/>
          <w:lang w:val="pt-BR"/>
        </w:rPr>
        <w:t>printf</w:t>
      </w:r>
      <w:proofErr w:type="spellEnd"/>
      <w:proofErr w:type="gramEnd"/>
      <w:r w:rsidRPr="009E38DF">
        <w:rPr>
          <w:rStyle w:val="pun2"/>
          <w:lang w:val="pt-BR"/>
        </w:rPr>
        <w:t>(</w:t>
      </w:r>
      <w:r w:rsidRPr="009E38DF">
        <w:rPr>
          <w:rStyle w:val="str2"/>
          <w:lang w:val="pt-BR"/>
        </w:rPr>
        <w:t>"%d &gt;= %d = %d \n"</w:t>
      </w:r>
      <w:r w:rsidRPr="009E38DF">
        <w:rPr>
          <w:rStyle w:val="pun2"/>
          <w:lang w:val="pt-BR"/>
        </w:rPr>
        <w:t>,</w:t>
      </w:r>
      <w:r w:rsidRPr="009E38DF">
        <w:rPr>
          <w:rStyle w:val="pln2"/>
          <w:lang w:val="pt-BR"/>
        </w:rPr>
        <w:t xml:space="preserve"> a</w:t>
      </w:r>
      <w:r w:rsidRPr="009E38DF">
        <w:rPr>
          <w:rStyle w:val="pun2"/>
          <w:lang w:val="pt-BR"/>
        </w:rPr>
        <w:t>,</w:t>
      </w:r>
      <w:r w:rsidRPr="009E38DF">
        <w:rPr>
          <w:rStyle w:val="pln2"/>
          <w:lang w:val="pt-BR"/>
        </w:rPr>
        <w:t xml:space="preserve"> b</w:t>
      </w:r>
      <w:r w:rsidRPr="009E38DF">
        <w:rPr>
          <w:rStyle w:val="pun2"/>
          <w:lang w:val="pt-BR"/>
        </w:rPr>
        <w:t>,</w:t>
      </w:r>
      <w:r w:rsidRPr="009E38DF">
        <w:rPr>
          <w:rStyle w:val="pln2"/>
          <w:lang w:val="pt-BR"/>
        </w:rPr>
        <w:t xml:space="preserve"> a </w:t>
      </w:r>
      <w:r w:rsidRPr="009E38DF">
        <w:rPr>
          <w:rStyle w:val="pun2"/>
          <w:lang w:val="pt-BR"/>
        </w:rPr>
        <w:t>&gt;=</w:t>
      </w:r>
      <w:r w:rsidRPr="009E38DF">
        <w:rPr>
          <w:rStyle w:val="pln2"/>
          <w:lang w:val="pt-BR"/>
        </w:rPr>
        <w:t xml:space="preserve"> b</w:t>
      </w:r>
      <w:r w:rsidRPr="009E38DF">
        <w:rPr>
          <w:rStyle w:val="pun2"/>
          <w:lang w:val="pt-BR"/>
        </w:rPr>
        <w:t>);</w:t>
      </w:r>
      <w:r w:rsidRPr="009E38DF">
        <w:rPr>
          <w:rStyle w:val="pln2"/>
          <w:lang w:val="pt-BR"/>
        </w:rPr>
        <w:t xml:space="preserve"> </w:t>
      </w:r>
      <w:r w:rsidRPr="009E38DF">
        <w:rPr>
          <w:rStyle w:val="com2"/>
          <w:lang w:val="pt-BR"/>
        </w:rPr>
        <w:t>//</w:t>
      </w:r>
      <w:proofErr w:type="spellStart"/>
      <w:r w:rsidRPr="009E38DF">
        <w:rPr>
          <w:rStyle w:val="com2"/>
          <w:lang w:val="pt-BR"/>
        </w:rPr>
        <w:t>true</w:t>
      </w:r>
      <w:proofErr w:type="spellEnd"/>
    </w:p>
    <w:p w:rsidR="00BF4780" w:rsidRPr="009E38DF" w:rsidRDefault="00BF4780" w:rsidP="00BF4780">
      <w:pPr>
        <w:pStyle w:val="HTMLPreformatted"/>
        <w:shd w:val="clear" w:color="auto" w:fill="EEEEEE"/>
        <w:spacing w:after="150"/>
        <w:rPr>
          <w:rStyle w:val="pln2"/>
          <w:lang w:val="pt-BR"/>
        </w:rPr>
      </w:pPr>
      <w:r w:rsidRPr="009E38DF">
        <w:rPr>
          <w:rStyle w:val="pln2"/>
          <w:lang w:val="pt-BR"/>
        </w:rPr>
        <w:t xml:space="preserve">    </w:t>
      </w:r>
      <w:proofErr w:type="spellStart"/>
      <w:proofErr w:type="gramStart"/>
      <w:r w:rsidRPr="009E38DF">
        <w:rPr>
          <w:rStyle w:val="pln2"/>
          <w:lang w:val="pt-BR"/>
        </w:rPr>
        <w:t>printf</w:t>
      </w:r>
      <w:proofErr w:type="spellEnd"/>
      <w:proofErr w:type="gramEnd"/>
      <w:r w:rsidRPr="009E38DF">
        <w:rPr>
          <w:rStyle w:val="pun2"/>
          <w:lang w:val="pt-BR"/>
        </w:rPr>
        <w:t>(</w:t>
      </w:r>
      <w:r w:rsidRPr="009E38DF">
        <w:rPr>
          <w:rStyle w:val="str2"/>
          <w:lang w:val="pt-BR"/>
        </w:rPr>
        <w:t>"%d &gt;= %d = %d \n"</w:t>
      </w:r>
      <w:r w:rsidRPr="009E38DF">
        <w:rPr>
          <w:rStyle w:val="pun2"/>
          <w:lang w:val="pt-BR"/>
        </w:rPr>
        <w:t>,</w:t>
      </w:r>
      <w:r w:rsidRPr="009E38DF">
        <w:rPr>
          <w:rStyle w:val="pln2"/>
          <w:lang w:val="pt-BR"/>
        </w:rPr>
        <w:t xml:space="preserve"> a</w:t>
      </w:r>
      <w:r w:rsidRPr="009E38DF">
        <w:rPr>
          <w:rStyle w:val="pun2"/>
          <w:lang w:val="pt-BR"/>
        </w:rPr>
        <w:t>,</w:t>
      </w:r>
      <w:r w:rsidRPr="009E38DF">
        <w:rPr>
          <w:rStyle w:val="pln2"/>
          <w:lang w:val="pt-BR"/>
        </w:rPr>
        <w:t xml:space="preserve"> c</w:t>
      </w:r>
      <w:r w:rsidRPr="009E38DF">
        <w:rPr>
          <w:rStyle w:val="pun2"/>
          <w:lang w:val="pt-BR"/>
        </w:rPr>
        <w:t>,</w:t>
      </w:r>
      <w:r w:rsidRPr="009E38DF">
        <w:rPr>
          <w:rStyle w:val="pln2"/>
          <w:lang w:val="pt-BR"/>
        </w:rPr>
        <w:t xml:space="preserve"> a </w:t>
      </w:r>
      <w:r w:rsidRPr="009E38DF">
        <w:rPr>
          <w:rStyle w:val="pun2"/>
          <w:lang w:val="pt-BR"/>
        </w:rPr>
        <w:t>&gt;=</w:t>
      </w:r>
      <w:r w:rsidRPr="009E38DF">
        <w:rPr>
          <w:rStyle w:val="pln2"/>
          <w:lang w:val="pt-BR"/>
        </w:rPr>
        <w:t xml:space="preserve"> c</w:t>
      </w:r>
      <w:r w:rsidRPr="009E38DF">
        <w:rPr>
          <w:rStyle w:val="pun2"/>
          <w:lang w:val="pt-BR"/>
        </w:rPr>
        <w:t>);</w:t>
      </w:r>
      <w:r w:rsidRPr="009E38DF">
        <w:rPr>
          <w:rStyle w:val="pln2"/>
          <w:lang w:val="pt-BR"/>
        </w:rPr>
        <w:t xml:space="preserve"> </w:t>
      </w:r>
      <w:r w:rsidRPr="009E38DF">
        <w:rPr>
          <w:rStyle w:val="com2"/>
          <w:lang w:val="pt-BR"/>
        </w:rPr>
        <w:t>//false</w:t>
      </w:r>
    </w:p>
    <w:p w:rsidR="00BF4780" w:rsidRPr="009E38DF" w:rsidRDefault="00BF4780" w:rsidP="00BF4780">
      <w:pPr>
        <w:pStyle w:val="HTMLPreformatted"/>
        <w:shd w:val="clear" w:color="auto" w:fill="EEEEEE"/>
        <w:spacing w:after="150"/>
        <w:rPr>
          <w:rStyle w:val="pln2"/>
          <w:lang w:val="pt-BR"/>
        </w:rPr>
      </w:pPr>
    </w:p>
    <w:p w:rsidR="00BF4780" w:rsidRPr="009E38DF" w:rsidRDefault="00BF4780" w:rsidP="00BF4780">
      <w:pPr>
        <w:pStyle w:val="HTMLPreformatted"/>
        <w:shd w:val="clear" w:color="auto" w:fill="EEEEEE"/>
        <w:spacing w:after="150"/>
        <w:rPr>
          <w:rStyle w:val="pln2"/>
          <w:lang w:val="pt-BR"/>
        </w:rPr>
      </w:pPr>
    </w:p>
    <w:p w:rsidR="00BF4780" w:rsidRPr="009E38DF" w:rsidRDefault="00BF4780" w:rsidP="00BF4780">
      <w:pPr>
        <w:pStyle w:val="HTMLPreformatted"/>
        <w:shd w:val="clear" w:color="auto" w:fill="EEEEEE"/>
        <w:spacing w:after="150"/>
        <w:rPr>
          <w:rStyle w:val="pln2"/>
          <w:lang w:val="pt-BR"/>
        </w:rPr>
      </w:pPr>
      <w:r w:rsidRPr="009E38DF">
        <w:rPr>
          <w:rStyle w:val="pln2"/>
          <w:lang w:val="pt-BR"/>
        </w:rPr>
        <w:t xml:space="preserve">    </w:t>
      </w:r>
      <w:proofErr w:type="spellStart"/>
      <w:proofErr w:type="gramStart"/>
      <w:r w:rsidRPr="009E38DF">
        <w:rPr>
          <w:rStyle w:val="pln2"/>
          <w:lang w:val="pt-BR"/>
        </w:rPr>
        <w:t>printf</w:t>
      </w:r>
      <w:proofErr w:type="spellEnd"/>
      <w:proofErr w:type="gramEnd"/>
      <w:r w:rsidRPr="009E38DF">
        <w:rPr>
          <w:rStyle w:val="pun2"/>
          <w:lang w:val="pt-BR"/>
        </w:rPr>
        <w:t>(</w:t>
      </w:r>
      <w:r w:rsidRPr="009E38DF">
        <w:rPr>
          <w:rStyle w:val="str2"/>
          <w:lang w:val="pt-BR"/>
        </w:rPr>
        <w:t>"%d &lt;= %d = %d \n"</w:t>
      </w:r>
      <w:r w:rsidRPr="009E38DF">
        <w:rPr>
          <w:rStyle w:val="pun2"/>
          <w:lang w:val="pt-BR"/>
        </w:rPr>
        <w:t>,</w:t>
      </w:r>
      <w:r w:rsidRPr="009E38DF">
        <w:rPr>
          <w:rStyle w:val="pln2"/>
          <w:lang w:val="pt-BR"/>
        </w:rPr>
        <w:t xml:space="preserve"> a</w:t>
      </w:r>
      <w:r w:rsidRPr="009E38DF">
        <w:rPr>
          <w:rStyle w:val="pun2"/>
          <w:lang w:val="pt-BR"/>
        </w:rPr>
        <w:t>,</w:t>
      </w:r>
      <w:r w:rsidRPr="009E38DF">
        <w:rPr>
          <w:rStyle w:val="pln2"/>
          <w:lang w:val="pt-BR"/>
        </w:rPr>
        <w:t xml:space="preserve"> b</w:t>
      </w:r>
      <w:r w:rsidRPr="009E38DF">
        <w:rPr>
          <w:rStyle w:val="pun2"/>
          <w:lang w:val="pt-BR"/>
        </w:rPr>
        <w:t>,</w:t>
      </w:r>
      <w:r w:rsidRPr="009E38DF">
        <w:rPr>
          <w:rStyle w:val="pln2"/>
          <w:lang w:val="pt-BR"/>
        </w:rPr>
        <w:t xml:space="preserve"> a </w:t>
      </w:r>
      <w:r w:rsidRPr="009E38DF">
        <w:rPr>
          <w:rStyle w:val="pun2"/>
          <w:lang w:val="pt-BR"/>
        </w:rPr>
        <w:t>&lt;=</w:t>
      </w:r>
      <w:r w:rsidRPr="009E38DF">
        <w:rPr>
          <w:rStyle w:val="pln2"/>
          <w:lang w:val="pt-BR"/>
        </w:rPr>
        <w:t xml:space="preserve"> b</w:t>
      </w:r>
      <w:r w:rsidRPr="009E38DF">
        <w:rPr>
          <w:rStyle w:val="pun2"/>
          <w:lang w:val="pt-BR"/>
        </w:rPr>
        <w:t>);</w:t>
      </w:r>
      <w:r w:rsidRPr="009E38DF">
        <w:rPr>
          <w:rStyle w:val="pln2"/>
          <w:lang w:val="pt-BR"/>
        </w:rPr>
        <w:t xml:space="preserve"> </w:t>
      </w:r>
      <w:r w:rsidRPr="009E38DF">
        <w:rPr>
          <w:rStyle w:val="com2"/>
          <w:lang w:val="pt-BR"/>
        </w:rPr>
        <w:t>//</w:t>
      </w:r>
      <w:proofErr w:type="spellStart"/>
      <w:r w:rsidRPr="009E38DF">
        <w:rPr>
          <w:rStyle w:val="com2"/>
          <w:lang w:val="pt-BR"/>
        </w:rPr>
        <w:t>true</w:t>
      </w:r>
      <w:proofErr w:type="spellEnd"/>
    </w:p>
    <w:p w:rsidR="00BF4780" w:rsidRPr="009E38DF" w:rsidRDefault="00BF4780" w:rsidP="00BF4780">
      <w:pPr>
        <w:pStyle w:val="HTMLPreformatted"/>
        <w:shd w:val="clear" w:color="auto" w:fill="EEEEEE"/>
        <w:spacing w:after="150"/>
        <w:rPr>
          <w:rStyle w:val="pln2"/>
          <w:lang w:val="pt-BR"/>
        </w:rPr>
      </w:pPr>
      <w:r w:rsidRPr="009E38DF">
        <w:rPr>
          <w:rStyle w:val="pln2"/>
          <w:lang w:val="pt-BR"/>
        </w:rPr>
        <w:t xml:space="preserve">    </w:t>
      </w:r>
      <w:proofErr w:type="spellStart"/>
      <w:proofErr w:type="gramStart"/>
      <w:r w:rsidRPr="009E38DF">
        <w:rPr>
          <w:rStyle w:val="pln2"/>
          <w:lang w:val="pt-BR"/>
        </w:rPr>
        <w:t>printf</w:t>
      </w:r>
      <w:proofErr w:type="spellEnd"/>
      <w:proofErr w:type="gramEnd"/>
      <w:r w:rsidRPr="009E38DF">
        <w:rPr>
          <w:rStyle w:val="pun2"/>
          <w:lang w:val="pt-BR"/>
        </w:rPr>
        <w:t>(</w:t>
      </w:r>
      <w:r w:rsidRPr="009E38DF">
        <w:rPr>
          <w:rStyle w:val="str2"/>
          <w:lang w:val="pt-BR"/>
        </w:rPr>
        <w:t>"%d &lt;= %d = %d \n"</w:t>
      </w:r>
      <w:r w:rsidRPr="009E38DF">
        <w:rPr>
          <w:rStyle w:val="pun2"/>
          <w:lang w:val="pt-BR"/>
        </w:rPr>
        <w:t>,</w:t>
      </w:r>
      <w:r w:rsidRPr="009E38DF">
        <w:rPr>
          <w:rStyle w:val="pln2"/>
          <w:lang w:val="pt-BR"/>
        </w:rPr>
        <w:t xml:space="preserve"> a</w:t>
      </w:r>
      <w:r w:rsidRPr="009E38DF">
        <w:rPr>
          <w:rStyle w:val="pun2"/>
          <w:lang w:val="pt-BR"/>
        </w:rPr>
        <w:t>,</w:t>
      </w:r>
      <w:r w:rsidRPr="009E38DF">
        <w:rPr>
          <w:rStyle w:val="pln2"/>
          <w:lang w:val="pt-BR"/>
        </w:rPr>
        <w:t xml:space="preserve"> c</w:t>
      </w:r>
      <w:r w:rsidRPr="009E38DF">
        <w:rPr>
          <w:rStyle w:val="pun2"/>
          <w:lang w:val="pt-BR"/>
        </w:rPr>
        <w:t>,</w:t>
      </w:r>
      <w:r w:rsidRPr="009E38DF">
        <w:rPr>
          <w:rStyle w:val="pln2"/>
          <w:lang w:val="pt-BR"/>
        </w:rPr>
        <w:t xml:space="preserve"> a </w:t>
      </w:r>
      <w:r w:rsidRPr="009E38DF">
        <w:rPr>
          <w:rStyle w:val="pun2"/>
          <w:lang w:val="pt-BR"/>
        </w:rPr>
        <w:t>&lt;=</w:t>
      </w:r>
      <w:r w:rsidRPr="009E38DF">
        <w:rPr>
          <w:rStyle w:val="pln2"/>
          <w:lang w:val="pt-BR"/>
        </w:rPr>
        <w:t xml:space="preserve"> c</w:t>
      </w:r>
      <w:r w:rsidRPr="009E38DF">
        <w:rPr>
          <w:rStyle w:val="pun2"/>
          <w:lang w:val="pt-BR"/>
        </w:rPr>
        <w:t>);</w:t>
      </w:r>
      <w:r w:rsidRPr="009E38DF">
        <w:rPr>
          <w:rStyle w:val="pln2"/>
          <w:lang w:val="pt-BR"/>
        </w:rPr>
        <w:t xml:space="preserve"> </w:t>
      </w:r>
      <w:r w:rsidRPr="009E38DF">
        <w:rPr>
          <w:rStyle w:val="com2"/>
          <w:lang w:val="pt-BR"/>
        </w:rPr>
        <w:t>//</w:t>
      </w:r>
      <w:proofErr w:type="spellStart"/>
      <w:r w:rsidRPr="009E38DF">
        <w:rPr>
          <w:rStyle w:val="com2"/>
          <w:lang w:val="pt-BR"/>
        </w:rPr>
        <w:t>true</w:t>
      </w:r>
      <w:proofErr w:type="spellEnd"/>
    </w:p>
    <w:p w:rsidR="00BF4780" w:rsidRPr="009E38DF" w:rsidRDefault="00BF4780" w:rsidP="00BF4780">
      <w:pPr>
        <w:pStyle w:val="HTMLPreformatted"/>
        <w:shd w:val="clear" w:color="auto" w:fill="EEEEEE"/>
        <w:spacing w:after="150"/>
        <w:rPr>
          <w:rStyle w:val="pln2"/>
          <w:lang w:val="pt-BR"/>
        </w:rPr>
      </w:pPr>
    </w:p>
    <w:p w:rsidR="00BF4780" w:rsidRPr="009E38DF" w:rsidRDefault="00BF4780" w:rsidP="00BF4780">
      <w:pPr>
        <w:pStyle w:val="HTMLPreformatted"/>
        <w:shd w:val="clear" w:color="auto" w:fill="EEEEEE"/>
        <w:spacing w:after="150"/>
        <w:rPr>
          <w:rStyle w:val="pln2"/>
          <w:lang w:val="pt-BR"/>
        </w:rPr>
      </w:pPr>
      <w:r w:rsidRPr="009E38DF">
        <w:rPr>
          <w:rStyle w:val="pln2"/>
          <w:lang w:val="pt-BR"/>
        </w:rPr>
        <w:t xml:space="preserve">    </w:t>
      </w:r>
      <w:proofErr w:type="spellStart"/>
      <w:proofErr w:type="gramStart"/>
      <w:r w:rsidRPr="009E38DF">
        <w:rPr>
          <w:rStyle w:val="kwd2"/>
          <w:lang w:val="pt-BR"/>
        </w:rPr>
        <w:t>return</w:t>
      </w:r>
      <w:proofErr w:type="spellEnd"/>
      <w:proofErr w:type="gramEnd"/>
      <w:r w:rsidRPr="009E38DF">
        <w:rPr>
          <w:rStyle w:val="pln2"/>
          <w:lang w:val="pt-BR"/>
        </w:rPr>
        <w:t xml:space="preserve"> </w:t>
      </w:r>
      <w:r w:rsidRPr="009E38DF">
        <w:rPr>
          <w:rStyle w:val="lit2"/>
          <w:lang w:val="pt-BR"/>
        </w:rPr>
        <w:t>0</w:t>
      </w:r>
      <w:r w:rsidRPr="009E38DF">
        <w:rPr>
          <w:rStyle w:val="pun2"/>
          <w:lang w:val="pt-BR"/>
        </w:rPr>
        <w:t>;</w:t>
      </w:r>
    </w:p>
    <w:p w:rsidR="00BF4780" w:rsidRPr="009E38DF" w:rsidRDefault="00BF4780" w:rsidP="00BF4780">
      <w:pPr>
        <w:pStyle w:val="HTMLPreformatted"/>
        <w:shd w:val="clear" w:color="auto" w:fill="EEEEEE"/>
        <w:spacing w:after="150"/>
        <w:rPr>
          <w:rStyle w:val="pln2"/>
          <w:lang w:val="pt-BR"/>
        </w:rPr>
      </w:pPr>
    </w:p>
    <w:p w:rsidR="00BF4780" w:rsidRDefault="00BF4780" w:rsidP="00BF4780">
      <w:pPr>
        <w:pStyle w:val="HTMLPreformatted"/>
        <w:shd w:val="clear" w:color="auto" w:fill="EEEEEE"/>
        <w:spacing w:after="150"/>
        <w:rPr>
          <w:color w:val="101820"/>
          <w:lang w:val="en"/>
        </w:rPr>
      </w:pPr>
      <w:r>
        <w:rPr>
          <w:rStyle w:val="pun2"/>
          <w:lang w:val="en"/>
        </w:rPr>
        <w:t>}</w:t>
      </w:r>
    </w:p>
    <w:p w:rsidR="00BF4780" w:rsidRDefault="00BF4780" w:rsidP="00BF4780">
      <w:pPr>
        <w:pStyle w:val="NormalWeb"/>
        <w:spacing w:line="390" w:lineRule="atLeast"/>
        <w:rPr>
          <w:rFonts w:ascii="Verdana" w:hAnsi="Verdana" w:cs="Arial"/>
          <w:color w:val="101820"/>
          <w:sz w:val="23"/>
          <w:szCs w:val="23"/>
          <w:lang w:val="en"/>
        </w:rPr>
      </w:pPr>
      <w:r>
        <w:rPr>
          <w:rStyle w:val="Strong"/>
          <w:rFonts w:ascii="Verdana" w:hAnsi="Verdana" w:cs="Arial"/>
          <w:sz w:val="23"/>
          <w:szCs w:val="23"/>
          <w:lang w:val="en"/>
        </w:rPr>
        <w:t>Output</w:t>
      </w:r>
    </w:p>
    <w:p w:rsidR="00BF4780" w:rsidRDefault="00BF4780" w:rsidP="00BF4780">
      <w:pPr>
        <w:pStyle w:val="HTMLPreformatted"/>
        <w:spacing w:line="390" w:lineRule="atLeast"/>
        <w:rPr>
          <w:color w:val="101820"/>
          <w:lang w:val="en"/>
        </w:rPr>
      </w:pPr>
      <w:r>
        <w:rPr>
          <w:color w:val="101820"/>
          <w:lang w:val="en"/>
        </w:rPr>
        <w:t>5 == 5 = 1</w:t>
      </w:r>
    </w:p>
    <w:p w:rsidR="00BF4780" w:rsidRDefault="00BF4780" w:rsidP="00BF4780">
      <w:pPr>
        <w:pStyle w:val="HTMLPreformatted"/>
        <w:spacing w:line="390" w:lineRule="atLeast"/>
        <w:rPr>
          <w:color w:val="101820"/>
          <w:lang w:val="en"/>
        </w:rPr>
      </w:pPr>
      <w:r>
        <w:rPr>
          <w:color w:val="101820"/>
          <w:lang w:val="en"/>
        </w:rPr>
        <w:t>5 == 10 = 0</w:t>
      </w:r>
    </w:p>
    <w:p w:rsidR="00BF4780" w:rsidRDefault="00BF4780" w:rsidP="00BF4780">
      <w:pPr>
        <w:pStyle w:val="HTMLPreformatted"/>
        <w:spacing w:line="390" w:lineRule="atLeast"/>
        <w:rPr>
          <w:color w:val="101820"/>
          <w:lang w:val="en"/>
        </w:rPr>
      </w:pPr>
      <w:r>
        <w:rPr>
          <w:color w:val="101820"/>
          <w:lang w:val="en"/>
        </w:rPr>
        <w:t>5 &gt; 5 = 0</w:t>
      </w:r>
    </w:p>
    <w:p w:rsidR="00BF4780" w:rsidRDefault="00BF4780" w:rsidP="00BF4780">
      <w:pPr>
        <w:pStyle w:val="HTMLPreformatted"/>
        <w:spacing w:line="390" w:lineRule="atLeast"/>
        <w:rPr>
          <w:color w:val="101820"/>
          <w:lang w:val="en"/>
        </w:rPr>
      </w:pPr>
      <w:r>
        <w:rPr>
          <w:color w:val="101820"/>
          <w:lang w:val="en"/>
        </w:rPr>
        <w:t>5 &gt; 10 = 0</w:t>
      </w:r>
    </w:p>
    <w:p w:rsidR="00BF4780" w:rsidRDefault="00BF4780" w:rsidP="00BF4780">
      <w:pPr>
        <w:pStyle w:val="HTMLPreformatted"/>
        <w:spacing w:line="390" w:lineRule="atLeast"/>
        <w:rPr>
          <w:color w:val="101820"/>
          <w:lang w:val="en"/>
        </w:rPr>
      </w:pPr>
      <w:r>
        <w:rPr>
          <w:color w:val="101820"/>
          <w:lang w:val="en"/>
        </w:rPr>
        <w:lastRenderedPageBreak/>
        <w:t>5 &lt; 5 = 0</w:t>
      </w:r>
    </w:p>
    <w:p w:rsidR="00BF4780" w:rsidRDefault="00BF4780" w:rsidP="00BF4780">
      <w:pPr>
        <w:pStyle w:val="HTMLPreformatted"/>
        <w:spacing w:line="390" w:lineRule="atLeast"/>
        <w:rPr>
          <w:color w:val="101820"/>
          <w:lang w:val="en"/>
        </w:rPr>
      </w:pPr>
      <w:r>
        <w:rPr>
          <w:color w:val="101820"/>
          <w:lang w:val="en"/>
        </w:rPr>
        <w:t>5 &lt; 10 = 1</w:t>
      </w:r>
    </w:p>
    <w:p w:rsidR="00BF4780" w:rsidRDefault="00BF4780" w:rsidP="00BF4780">
      <w:pPr>
        <w:pStyle w:val="HTMLPreformatted"/>
        <w:spacing w:line="390" w:lineRule="atLeast"/>
        <w:rPr>
          <w:color w:val="101820"/>
          <w:lang w:val="en"/>
        </w:rPr>
      </w:pPr>
      <w:proofErr w:type="gramStart"/>
      <w:r>
        <w:rPr>
          <w:color w:val="101820"/>
          <w:lang w:val="en"/>
        </w:rPr>
        <w:t>5 !</w:t>
      </w:r>
      <w:proofErr w:type="gramEnd"/>
      <w:r>
        <w:rPr>
          <w:color w:val="101820"/>
          <w:lang w:val="en"/>
        </w:rPr>
        <w:t>= 5 = 0</w:t>
      </w:r>
    </w:p>
    <w:p w:rsidR="00BF4780" w:rsidRDefault="00BF4780" w:rsidP="00BF4780">
      <w:pPr>
        <w:pStyle w:val="HTMLPreformatted"/>
        <w:spacing w:line="390" w:lineRule="atLeast"/>
        <w:rPr>
          <w:color w:val="101820"/>
          <w:lang w:val="en"/>
        </w:rPr>
      </w:pPr>
      <w:proofErr w:type="gramStart"/>
      <w:r>
        <w:rPr>
          <w:color w:val="101820"/>
          <w:lang w:val="en"/>
        </w:rPr>
        <w:t>5 !</w:t>
      </w:r>
      <w:proofErr w:type="gramEnd"/>
      <w:r>
        <w:rPr>
          <w:color w:val="101820"/>
          <w:lang w:val="en"/>
        </w:rPr>
        <w:t>= 10 = 1</w:t>
      </w:r>
    </w:p>
    <w:p w:rsidR="00BF4780" w:rsidRDefault="00BF4780" w:rsidP="00BF4780">
      <w:pPr>
        <w:pStyle w:val="HTMLPreformatted"/>
        <w:spacing w:line="390" w:lineRule="atLeast"/>
        <w:rPr>
          <w:color w:val="101820"/>
          <w:lang w:val="en"/>
        </w:rPr>
      </w:pPr>
      <w:r>
        <w:rPr>
          <w:color w:val="101820"/>
          <w:lang w:val="en"/>
        </w:rPr>
        <w:t>5 &gt;= 5 = 1</w:t>
      </w:r>
    </w:p>
    <w:p w:rsidR="00BF4780" w:rsidRDefault="00BF4780" w:rsidP="00BF4780">
      <w:pPr>
        <w:pStyle w:val="HTMLPreformatted"/>
        <w:spacing w:line="390" w:lineRule="atLeast"/>
        <w:rPr>
          <w:color w:val="101820"/>
          <w:lang w:val="en"/>
        </w:rPr>
      </w:pPr>
      <w:r>
        <w:rPr>
          <w:color w:val="101820"/>
          <w:lang w:val="en"/>
        </w:rPr>
        <w:t>5 &gt;= 10 = 0</w:t>
      </w:r>
    </w:p>
    <w:p w:rsidR="00BF4780" w:rsidRDefault="00BF4780" w:rsidP="00BF4780">
      <w:pPr>
        <w:pStyle w:val="HTMLPreformatted"/>
        <w:spacing w:line="390" w:lineRule="atLeast"/>
        <w:rPr>
          <w:color w:val="101820"/>
          <w:lang w:val="en"/>
        </w:rPr>
      </w:pPr>
      <w:r>
        <w:rPr>
          <w:color w:val="101820"/>
          <w:lang w:val="en"/>
        </w:rPr>
        <w:t>5 &lt;= 5 = 1</w:t>
      </w:r>
    </w:p>
    <w:p w:rsidR="00BF4780" w:rsidRDefault="00BF4780" w:rsidP="00BF4780">
      <w:pPr>
        <w:pStyle w:val="HTMLPreformatted"/>
        <w:spacing w:line="390" w:lineRule="atLeast"/>
        <w:rPr>
          <w:color w:val="101820"/>
          <w:lang w:val="en"/>
        </w:rPr>
      </w:pPr>
      <w:r>
        <w:rPr>
          <w:color w:val="101820"/>
          <w:lang w:val="en"/>
        </w:rPr>
        <w:t xml:space="preserve">5 &lt;= 10 = 1 </w:t>
      </w:r>
    </w:p>
    <w:p w:rsidR="00BF4780" w:rsidRDefault="00BF4780" w:rsidP="00BF4780">
      <w:pPr>
        <w:pStyle w:val="Heading3"/>
        <w:rPr>
          <w:sz w:val="37"/>
          <w:szCs w:val="37"/>
          <w:lang w:val="en"/>
        </w:rPr>
      </w:pPr>
      <w:bookmarkStart w:id="14" w:name="logical"/>
      <w:bookmarkEnd w:id="14"/>
      <w:r>
        <w:rPr>
          <w:sz w:val="37"/>
          <w:szCs w:val="37"/>
          <w:lang w:val="en"/>
        </w:rPr>
        <w:t>C Logical Operators</w:t>
      </w:r>
    </w:p>
    <w:p w:rsidR="00BF4780" w:rsidRDefault="00BF4780" w:rsidP="00BF4780">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An expression containing logical operator returns either 0 or 1 depending upon whether expression results true or false. Logical operators are commonly used in </w:t>
      </w:r>
      <w:r w:rsidRPr="00C77195">
        <w:rPr>
          <w:rFonts w:ascii="Verdana" w:hAnsi="Verdana" w:cs="Arial"/>
          <w:color w:val="101820"/>
          <w:sz w:val="23"/>
          <w:szCs w:val="23"/>
          <w:lang w:val="en"/>
        </w:rPr>
        <w:t>decision making in C programming</w:t>
      </w:r>
      <w:r>
        <w:rPr>
          <w:rFonts w:ascii="Verdana" w:hAnsi="Verdana" w:cs="Arial"/>
          <w:color w:val="101820"/>
          <w:sz w:val="23"/>
          <w:szCs w:val="23"/>
          <w:lang w:val="en"/>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Logical Operators in C programming"/>
      </w:tblPr>
      <w:tblGrid>
        <w:gridCol w:w="1430"/>
        <w:gridCol w:w="3512"/>
        <w:gridCol w:w="4688"/>
      </w:tblGrid>
      <w:tr w:rsidR="00BF4780" w:rsidTr="00BF4780">
        <w:trPr>
          <w:tblHeader/>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BF4780" w:rsidRDefault="00BF4780">
            <w:pPr>
              <w:spacing w:line="390" w:lineRule="atLeast"/>
              <w:rPr>
                <w:rFonts w:ascii="Verdana" w:hAnsi="Verdana"/>
                <w:color w:val="101820"/>
                <w:sz w:val="26"/>
                <w:szCs w:val="26"/>
              </w:rPr>
            </w:pPr>
            <w:r>
              <w:rPr>
                <w:rFonts w:ascii="Verdana" w:hAnsi="Verdana"/>
                <w:color w:val="101820"/>
                <w:sz w:val="26"/>
                <w:szCs w:val="26"/>
              </w:rPr>
              <w:t>Operator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BF4780" w:rsidRDefault="00BF4780">
            <w:pPr>
              <w:spacing w:line="390" w:lineRule="atLeast"/>
              <w:rPr>
                <w:rFonts w:ascii="Verdana" w:hAnsi="Verdana"/>
                <w:color w:val="101820"/>
                <w:sz w:val="26"/>
                <w:szCs w:val="26"/>
              </w:rPr>
            </w:pPr>
            <w:r>
              <w:rPr>
                <w:rFonts w:ascii="Verdana" w:hAnsi="Verdana"/>
                <w:color w:val="101820"/>
                <w:sz w:val="26"/>
                <w:szCs w:val="26"/>
              </w:rPr>
              <w:t>Meaning of Operator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BF4780" w:rsidRDefault="00BF4780">
            <w:pPr>
              <w:spacing w:line="390" w:lineRule="atLeast"/>
              <w:rPr>
                <w:rFonts w:ascii="Verdana" w:hAnsi="Verdana"/>
                <w:color w:val="101820"/>
                <w:sz w:val="26"/>
                <w:szCs w:val="26"/>
              </w:rPr>
            </w:pPr>
            <w:r>
              <w:rPr>
                <w:rFonts w:ascii="Verdana" w:hAnsi="Verdana"/>
                <w:color w:val="101820"/>
                <w:sz w:val="26"/>
                <w:szCs w:val="26"/>
              </w:rPr>
              <w:t>Example</w:t>
            </w:r>
          </w:p>
        </w:tc>
      </w:tr>
      <w:tr w:rsidR="00BF4780" w:rsidTr="00BF478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&amp;&amp;</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proofErr w:type="spellStart"/>
            <w:r>
              <w:rPr>
                <w:rFonts w:ascii="Verdana" w:hAnsi="Verdana"/>
                <w:color w:val="101820"/>
              </w:rPr>
              <w:t>Logial</w:t>
            </w:r>
            <w:proofErr w:type="spellEnd"/>
            <w:r>
              <w:rPr>
                <w:rFonts w:ascii="Verdana" w:hAnsi="Verdana"/>
                <w:color w:val="101820"/>
              </w:rPr>
              <w:t xml:space="preserve"> AND. True only if all operands are true </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 xml:space="preserve">If c = 5 and d = 2 then, expression </w:t>
            </w:r>
            <w:r>
              <w:rPr>
                <w:rStyle w:val="HTMLCode"/>
                <w:rFonts w:eastAsiaTheme="majorEastAsia"/>
                <w:color w:val="101820"/>
              </w:rPr>
              <w:t>((c == 5) &amp;&amp; (d &gt; 5))</w:t>
            </w:r>
            <w:r>
              <w:rPr>
                <w:rFonts w:ascii="Verdana" w:hAnsi="Verdana"/>
                <w:color w:val="101820"/>
              </w:rPr>
              <w:t xml:space="preserve"> equals to 0.</w:t>
            </w:r>
          </w:p>
        </w:tc>
      </w:tr>
      <w:tr w:rsidR="00BF4780" w:rsidTr="00BF478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Logical OR. True only if either one operand is true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 xml:space="preserve">If c = 5 and d = 2 then, expression </w:t>
            </w:r>
            <w:r>
              <w:rPr>
                <w:rStyle w:val="HTMLCode"/>
                <w:rFonts w:eastAsiaTheme="majorEastAsia"/>
                <w:color w:val="101820"/>
              </w:rPr>
              <w:t>((c == 5) || (d &gt; 5))</w:t>
            </w:r>
            <w:r>
              <w:rPr>
                <w:rFonts w:ascii="Verdana" w:hAnsi="Verdana"/>
                <w:color w:val="101820"/>
              </w:rPr>
              <w:t xml:space="preserve"> equals to 1.</w:t>
            </w:r>
          </w:p>
        </w:tc>
      </w:tr>
      <w:tr w:rsidR="00BF4780" w:rsidTr="00BF478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lastRenderedPageBreak/>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Logical NOT. True only if the operand is 0</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 xml:space="preserve">If c = 5 then, </w:t>
            </w:r>
            <w:proofErr w:type="gramStart"/>
            <w:r>
              <w:rPr>
                <w:rFonts w:ascii="Verdana" w:hAnsi="Verdana"/>
                <w:color w:val="101820"/>
              </w:rPr>
              <w:t xml:space="preserve">expression </w:t>
            </w:r>
            <w:r>
              <w:rPr>
                <w:rStyle w:val="HTMLCode"/>
                <w:rFonts w:eastAsiaTheme="majorEastAsia"/>
                <w:color w:val="101820"/>
              </w:rPr>
              <w:t>!</w:t>
            </w:r>
            <w:proofErr w:type="gramEnd"/>
            <w:r>
              <w:rPr>
                <w:rStyle w:val="HTMLCode"/>
                <w:rFonts w:eastAsiaTheme="majorEastAsia"/>
                <w:color w:val="101820"/>
              </w:rPr>
              <w:t xml:space="preserve"> (</w:t>
            </w:r>
            <w:proofErr w:type="gramStart"/>
            <w:r>
              <w:rPr>
                <w:rStyle w:val="HTMLCode"/>
                <w:rFonts w:eastAsiaTheme="majorEastAsia"/>
                <w:color w:val="101820"/>
              </w:rPr>
              <w:t>c</w:t>
            </w:r>
            <w:proofErr w:type="gramEnd"/>
            <w:r>
              <w:rPr>
                <w:rStyle w:val="HTMLCode"/>
                <w:rFonts w:eastAsiaTheme="majorEastAsia"/>
                <w:color w:val="101820"/>
              </w:rPr>
              <w:t xml:space="preserve"> == 5)</w:t>
            </w:r>
            <w:r>
              <w:rPr>
                <w:rFonts w:ascii="Verdana" w:hAnsi="Verdana"/>
                <w:color w:val="101820"/>
              </w:rPr>
              <w:t xml:space="preserve"> equals to 0.</w:t>
            </w:r>
          </w:p>
        </w:tc>
      </w:tr>
    </w:tbl>
    <w:p w:rsidR="00BF4780" w:rsidRDefault="00BF4780" w:rsidP="00BF4780">
      <w:pPr>
        <w:pStyle w:val="Heading3"/>
        <w:rPr>
          <w:rFonts w:ascii="Tahoma" w:hAnsi="Tahoma"/>
          <w:sz w:val="37"/>
          <w:szCs w:val="37"/>
          <w:lang w:val="en"/>
        </w:rPr>
      </w:pPr>
      <w:r>
        <w:rPr>
          <w:sz w:val="37"/>
          <w:szCs w:val="37"/>
          <w:lang w:val="en"/>
        </w:rPr>
        <w:t>Example #5: Logical Operators</w:t>
      </w:r>
    </w:p>
    <w:p w:rsidR="00BF4780" w:rsidRDefault="00BF4780" w:rsidP="00BF4780">
      <w:pPr>
        <w:pStyle w:val="HTMLPreformatted"/>
        <w:shd w:val="clear" w:color="auto" w:fill="EEEEEE"/>
        <w:spacing w:after="150"/>
        <w:rPr>
          <w:rStyle w:val="pln2"/>
          <w:lang w:val="en"/>
        </w:rPr>
      </w:pPr>
      <w:r>
        <w:rPr>
          <w:rStyle w:val="com2"/>
          <w:lang w:val="en"/>
        </w:rPr>
        <w:t>// C Program to demonstrate the working of logical operators</w:t>
      </w:r>
    </w:p>
    <w:p w:rsidR="00BF4780" w:rsidRDefault="00BF4780" w:rsidP="00BF4780">
      <w:pPr>
        <w:pStyle w:val="HTMLPreformatted"/>
        <w:shd w:val="clear" w:color="auto" w:fill="EEEEEE"/>
        <w:spacing w:after="150"/>
        <w:rPr>
          <w:rStyle w:val="pln2"/>
          <w:lang w:val="en"/>
        </w:rPr>
      </w:pPr>
    </w:p>
    <w:p w:rsidR="00BF4780" w:rsidRDefault="00BF4780" w:rsidP="00BF4780">
      <w:pPr>
        <w:pStyle w:val="HTMLPreformatted"/>
        <w:shd w:val="clear" w:color="auto" w:fill="EEEEEE"/>
        <w:spacing w:after="150"/>
        <w:rPr>
          <w:rStyle w:val="pln2"/>
          <w:lang w:val="en"/>
        </w:rPr>
      </w:pPr>
      <w:r>
        <w:rPr>
          <w:rStyle w:val="com2"/>
          <w:lang w:val="en"/>
        </w:rPr>
        <w:t>#include</w:t>
      </w:r>
      <w:r>
        <w:rPr>
          <w:rStyle w:val="pln2"/>
          <w:lang w:val="en"/>
        </w:rPr>
        <w:t xml:space="preserve"> </w:t>
      </w:r>
      <w:r>
        <w:rPr>
          <w:rStyle w:val="str2"/>
          <w:lang w:val="en"/>
        </w:rPr>
        <w:t>&lt;</w:t>
      </w:r>
      <w:proofErr w:type="spellStart"/>
      <w:r>
        <w:rPr>
          <w:rStyle w:val="str2"/>
          <w:lang w:val="en"/>
        </w:rPr>
        <w:t>stdio.h</w:t>
      </w:r>
      <w:proofErr w:type="spellEnd"/>
      <w:r>
        <w:rPr>
          <w:rStyle w:val="str2"/>
          <w:lang w:val="en"/>
        </w:rPr>
        <w:t>&gt;</w:t>
      </w:r>
    </w:p>
    <w:p w:rsidR="00BF4780" w:rsidRDefault="00BF4780" w:rsidP="00BF4780">
      <w:pPr>
        <w:pStyle w:val="HTMLPreformatted"/>
        <w:shd w:val="clear" w:color="auto" w:fill="EEEEEE"/>
        <w:spacing w:after="150"/>
        <w:rPr>
          <w:rStyle w:val="pln2"/>
          <w:lang w:val="en"/>
        </w:rPr>
      </w:pPr>
      <w:proofErr w:type="spellStart"/>
      <w:proofErr w:type="gramStart"/>
      <w:r>
        <w:rPr>
          <w:rStyle w:val="kwd2"/>
          <w:lang w:val="en"/>
        </w:rPr>
        <w:t>int</w:t>
      </w:r>
      <w:proofErr w:type="spellEnd"/>
      <w:proofErr w:type="gramEnd"/>
      <w:r>
        <w:rPr>
          <w:rStyle w:val="pln2"/>
          <w:lang w:val="en"/>
        </w:rPr>
        <w:t xml:space="preserve"> main</w:t>
      </w:r>
      <w:r>
        <w:rPr>
          <w:rStyle w:val="pun2"/>
          <w:lang w:val="en"/>
        </w:rPr>
        <w:t>()</w:t>
      </w:r>
    </w:p>
    <w:p w:rsidR="00BF4780" w:rsidRDefault="00BF4780" w:rsidP="00BF4780">
      <w:pPr>
        <w:pStyle w:val="HTMLPreformatted"/>
        <w:shd w:val="clear" w:color="auto" w:fill="EEEEEE"/>
        <w:spacing w:after="150"/>
        <w:rPr>
          <w:rStyle w:val="pln2"/>
          <w:lang w:val="en"/>
        </w:rPr>
      </w:pPr>
      <w:r>
        <w:rPr>
          <w:rStyle w:val="pun2"/>
          <w:lang w:val="en"/>
        </w:rPr>
        <w:t>{</w:t>
      </w:r>
    </w:p>
    <w:p w:rsidR="00BF4780" w:rsidRDefault="00BF4780" w:rsidP="00BF4780">
      <w:pPr>
        <w:pStyle w:val="HTMLPreformatted"/>
        <w:shd w:val="clear" w:color="auto" w:fill="EEEEEE"/>
        <w:spacing w:after="150"/>
        <w:rPr>
          <w:rStyle w:val="pln2"/>
          <w:lang w:val="en"/>
        </w:rPr>
      </w:pPr>
      <w:r>
        <w:rPr>
          <w:rStyle w:val="pln2"/>
          <w:lang w:val="en"/>
        </w:rPr>
        <w:t xml:space="preserve">    </w:t>
      </w:r>
      <w:proofErr w:type="spellStart"/>
      <w:proofErr w:type="gramStart"/>
      <w:r>
        <w:rPr>
          <w:rStyle w:val="kwd2"/>
          <w:lang w:val="en"/>
        </w:rPr>
        <w:t>int</w:t>
      </w:r>
      <w:proofErr w:type="spellEnd"/>
      <w:proofErr w:type="gramEnd"/>
      <w:r>
        <w:rPr>
          <w:rStyle w:val="pln2"/>
          <w:lang w:val="en"/>
        </w:rPr>
        <w:t xml:space="preserve"> a </w:t>
      </w:r>
      <w:r>
        <w:rPr>
          <w:rStyle w:val="pun2"/>
          <w:lang w:val="en"/>
        </w:rPr>
        <w:t>=</w:t>
      </w:r>
      <w:r>
        <w:rPr>
          <w:rStyle w:val="pln2"/>
          <w:lang w:val="en"/>
        </w:rPr>
        <w:t xml:space="preserve"> </w:t>
      </w:r>
      <w:r>
        <w:rPr>
          <w:rStyle w:val="lit2"/>
          <w:lang w:val="en"/>
        </w:rPr>
        <w:t>5</w:t>
      </w:r>
      <w:r>
        <w:rPr>
          <w:rStyle w:val="pun2"/>
          <w:lang w:val="en"/>
        </w:rPr>
        <w:t>,</w:t>
      </w:r>
      <w:r>
        <w:rPr>
          <w:rStyle w:val="pln2"/>
          <w:lang w:val="en"/>
        </w:rPr>
        <w:t xml:space="preserve"> b </w:t>
      </w:r>
      <w:r>
        <w:rPr>
          <w:rStyle w:val="pun2"/>
          <w:lang w:val="en"/>
        </w:rPr>
        <w:t>=</w:t>
      </w:r>
      <w:r>
        <w:rPr>
          <w:rStyle w:val="pln2"/>
          <w:lang w:val="en"/>
        </w:rPr>
        <w:t xml:space="preserve"> </w:t>
      </w:r>
      <w:r>
        <w:rPr>
          <w:rStyle w:val="lit2"/>
          <w:lang w:val="en"/>
        </w:rPr>
        <w:t>5</w:t>
      </w:r>
      <w:r>
        <w:rPr>
          <w:rStyle w:val="pun2"/>
          <w:lang w:val="en"/>
        </w:rPr>
        <w:t>,</w:t>
      </w:r>
      <w:r>
        <w:rPr>
          <w:rStyle w:val="pln2"/>
          <w:lang w:val="en"/>
        </w:rPr>
        <w:t xml:space="preserve"> c </w:t>
      </w:r>
      <w:r>
        <w:rPr>
          <w:rStyle w:val="pun2"/>
          <w:lang w:val="en"/>
        </w:rPr>
        <w:t>=</w:t>
      </w:r>
      <w:r>
        <w:rPr>
          <w:rStyle w:val="pln2"/>
          <w:lang w:val="en"/>
        </w:rPr>
        <w:t xml:space="preserve"> </w:t>
      </w:r>
      <w:r>
        <w:rPr>
          <w:rStyle w:val="lit2"/>
          <w:lang w:val="en"/>
        </w:rPr>
        <w:t>10</w:t>
      </w:r>
      <w:r>
        <w:rPr>
          <w:rStyle w:val="pun2"/>
          <w:lang w:val="en"/>
        </w:rPr>
        <w:t>,</w:t>
      </w:r>
      <w:r>
        <w:rPr>
          <w:rStyle w:val="pln2"/>
          <w:lang w:val="en"/>
        </w:rPr>
        <w:t xml:space="preserve"> result</w:t>
      </w:r>
      <w:r>
        <w:rPr>
          <w:rStyle w:val="pun2"/>
          <w:lang w:val="en"/>
        </w:rPr>
        <w:t>;</w:t>
      </w:r>
    </w:p>
    <w:p w:rsidR="00BF4780" w:rsidRDefault="00BF4780" w:rsidP="00BF4780">
      <w:pPr>
        <w:pStyle w:val="HTMLPreformatted"/>
        <w:shd w:val="clear" w:color="auto" w:fill="EEEEEE"/>
        <w:spacing w:after="150"/>
        <w:rPr>
          <w:rStyle w:val="pln2"/>
          <w:lang w:val="en"/>
        </w:rPr>
      </w:pPr>
    </w:p>
    <w:p w:rsidR="00BF4780" w:rsidRDefault="00BF4780" w:rsidP="00BF4780">
      <w:pPr>
        <w:pStyle w:val="HTMLPreformatted"/>
        <w:shd w:val="clear" w:color="auto" w:fill="EEEEEE"/>
        <w:spacing w:after="150"/>
        <w:rPr>
          <w:rStyle w:val="pln2"/>
          <w:lang w:val="en"/>
        </w:rPr>
      </w:pPr>
      <w:r>
        <w:rPr>
          <w:rStyle w:val="pln2"/>
          <w:lang w:val="en"/>
        </w:rPr>
        <w:t xml:space="preserve">    </w:t>
      </w:r>
      <w:proofErr w:type="gramStart"/>
      <w:r>
        <w:rPr>
          <w:rStyle w:val="pln2"/>
          <w:lang w:val="en"/>
        </w:rPr>
        <w:t>result</w:t>
      </w:r>
      <w:proofErr w:type="gramEnd"/>
      <w:r>
        <w:rPr>
          <w:rStyle w:val="pln2"/>
          <w:lang w:val="en"/>
        </w:rPr>
        <w:t xml:space="preserve"> </w:t>
      </w:r>
      <w:r>
        <w:rPr>
          <w:rStyle w:val="pun2"/>
          <w:lang w:val="en"/>
        </w:rPr>
        <w:t>=</w:t>
      </w:r>
      <w:r>
        <w:rPr>
          <w:rStyle w:val="pln2"/>
          <w:lang w:val="en"/>
        </w:rPr>
        <w:t xml:space="preserve"> </w:t>
      </w:r>
      <w:r>
        <w:rPr>
          <w:rStyle w:val="pun2"/>
          <w:lang w:val="en"/>
        </w:rPr>
        <w:t>(</w:t>
      </w:r>
      <w:r>
        <w:rPr>
          <w:rStyle w:val="pln2"/>
          <w:lang w:val="en"/>
        </w:rPr>
        <w:t xml:space="preserve">a </w:t>
      </w:r>
      <w:r>
        <w:rPr>
          <w:rStyle w:val="pun2"/>
          <w:lang w:val="en"/>
        </w:rPr>
        <w:t>=</w:t>
      </w:r>
      <w:r>
        <w:rPr>
          <w:rStyle w:val="pln2"/>
          <w:lang w:val="en"/>
        </w:rPr>
        <w:t xml:space="preserve"> b</w:t>
      </w:r>
      <w:r>
        <w:rPr>
          <w:rStyle w:val="pun2"/>
          <w:lang w:val="en"/>
        </w:rPr>
        <w:t>)</w:t>
      </w:r>
      <w:r>
        <w:rPr>
          <w:rStyle w:val="pln2"/>
          <w:lang w:val="en"/>
        </w:rPr>
        <w:t xml:space="preserve"> </w:t>
      </w:r>
      <w:r>
        <w:rPr>
          <w:rStyle w:val="pun2"/>
          <w:lang w:val="en"/>
        </w:rPr>
        <w:t>&amp;&amp;</w:t>
      </w:r>
      <w:r>
        <w:rPr>
          <w:rStyle w:val="pln2"/>
          <w:lang w:val="en"/>
        </w:rPr>
        <w:t xml:space="preserve"> </w:t>
      </w:r>
      <w:r>
        <w:rPr>
          <w:rStyle w:val="pun2"/>
          <w:lang w:val="en"/>
        </w:rPr>
        <w:t>(</w:t>
      </w:r>
      <w:r>
        <w:rPr>
          <w:rStyle w:val="pln2"/>
          <w:lang w:val="en"/>
        </w:rPr>
        <w:t xml:space="preserve">c </w:t>
      </w:r>
      <w:r>
        <w:rPr>
          <w:rStyle w:val="pun2"/>
          <w:lang w:val="en"/>
        </w:rPr>
        <w:t>&gt;</w:t>
      </w:r>
      <w:r>
        <w:rPr>
          <w:rStyle w:val="pln2"/>
          <w:lang w:val="en"/>
        </w:rPr>
        <w:t xml:space="preserve"> b</w:t>
      </w:r>
      <w:r>
        <w:rPr>
          <w:rStyle w:val="pun2"/>
          <w:lang w:val="en"/>
        </w:rPr>
        <w:t>);</w:t>
      </w:r>
    </w:p>
    <w:p w:rsidR="00BF4780" w:rsidRDefault="00BF4780" w:rsidP="00BF4780">
      <w:pPr>
        <w:pStyle w:val="HTMLPreformatted"/>
        <w:shd w:val="clear" w:color="auto" w:fill="EEEEEE"/>
        <w:spacing w:after="150"/>
        <w:rPr>
          <w:rStyle w:val="pln2"/>
          <w:lang w:val="en"/>
        </w:rPr>
      </w:pPr>
      <w:r>
        <w:rPr>
          <w:rStyle w:val="pln2"/>
          <w:lang w:val="en"/>
        </w:rPr>
        <w:t xml:space="preserve">    </w:t>
      </w:r>
      <w:proofErr w:type="spellStart"/>
      <w:proofErr w:type="gramStart"/>
      <w:r>
        <w:rPr>
          <w:rStyle w:val="pln2"/>
          <w:lang w:val="en"/>
        </w:rPr>
        <w:t>printf</w:t>
      </w:r>
      <w:proofErr w:type="spellEnd"/>
      <w:r>
        <w:rPr>
          <w:rStyle w:val="pun2"/>
          <w:lang w:val="en"/>
        </w:rPr>
        <w:t>(</w:t>
      </w:r>
      <w:proofErr w:type="gramEnd"/>
      <w:r>
        <w:rPr>
          <w:rStyle w:val="str2"/>
          <w:lang w:val="en"/>
        </w:rPr>
        <w:t>"(a = b) &amp;&amp; (c &gt; b) equals to %d \n"</w:t>
      </w:r>
      <w:r>
        <w:rPr>
          <w:rStyle w:val="pun2"/>
          <w:lang w:val="en"/>
        </w:rPr>
        <w:t>,</w:t>
      </w:r>
      <w:r>
        <w:rPr>
          <w:rStyle w:val="pln2"/>
          <w:lang w:val="en"/>
        </w:rPr>
        <w:t xml:space="preserve"> result</w:t>
      </w:r>
      <w:r>
        <w:rPr>
          <w:rStyle w:val="pun2"/>
          <w:lang w:val="en"/>
        </w:rPr>
        <w:t>);</w:t>
      </w:r>
    </w:p>
    <w:p w:rsidR="00BF4780" w:rsidRDefault="00BF4780" w:rsidP="00BF4780">
      <w:pPr>
        <w:pStyle w:val="HTMLPreformatted"/>
        <w:shd w:val="clear" w:color="auto" w:fill="EEEEEE"/>
        <w:spacing w:after="150"/>
        <w:rPr>
          <w:rStyle w:val="pln2"/>
          <w:lang w:val="en"/>
        </w:rPr>
      </w:pPr>
    </w:p>
    <w:p w:rsidR="00BF4780" w:rsidRDefault="00BF4780" w:rsidP="00BF4780">
      <w:pPr>
        <w:pStyle w:val="HTMLPreformatted"/>
        <w:shd w:val="clear" w:color="auto" w:fill="EEEEEE"/>
        <w:spacing w:after="150"/>
        <w:rPr>
          <w:rStyle w:val="pln2"/>
          <w:lang w:val="en"/>
        </w:rPr>
      </w:pPr>
      <w:r>
        <w:rPr>
          <w:rStyle w:val="pln2"/>
          <w:lang w:val="en"/>
        </w:rPr>
        <w:t xml:space="preserve">    </w:t>
      </w:r>
      <w:proofErr w:type="gramStart"/>
      <w:r>
        <w:rPr>
          <w:rStyle w:val="pln2"/>
          <w:lang w:val="en"/>
        </w:rPr>
        <w:t>result</w:t>
      </w:r>
      <w:proofErr w:type="gramEnd"/>
      <w:r>
        <w:rPr>
          <w:rStyle w:val="pln2"/>
          <w:lang w:val="en"/>
        </w:rPr>
        <w:t xml:space="preserve"> </w:t>
      </w:r>
      <w:r>
        <w:rPr>
          <w:rStyle w:val="pun2"/>
          <w:lang w:val="en"/>
        </w:rPr>
        <w:t>=</w:t>
      </w:r>
      <w:r>
        <w:rPr>
          <w:rStyle w:val="pln2"/>
          <w:lang w:val="en"/>
        </w:rPr>
        <w:t xml:space="preserve"> </w:t>
      </w:r>
      <w:r>
        <w:rPr>
          <w:rStyle w:val="pun2"/>
          <w:lang w:val="en"/>
        </w:rPr>
        <w:t>(</w:t>
      </w:r>
      <w:r>
        <w:rPr>
          <w:rStyle w:val="pln2"/>
          <w:lang w:val="en"/>
        </w:rPr>
        <w:t xml:space="preserve">a </w:t>
      </w:r>
      <w:r>
        <w:rPr>
          <w:rStyle w:val="pun2"/>
          <w:lang w:val="en"/>
        </w:rPr>
        <w:t>=</w:t>
      </w:r>
      <w:r>
        <w:rPr>
          <w:rStyle w:val="pln2"/>
          <w:lang w:val="en"/>
        </w:rPr>
        <w:t xml:space="preserve"> b</w:t>
      </w:r>
      <w:r>
        <w:rPr>
          <w:rStyle w:val="pun2"/>
          <w:lang w:val="en"/>
        </w:rPr>
        <w:t>)</w:t>
      </w:r>
      <w:r>
        <w:rPr>
          <w:rStyle w:val="pln2"/>
          <w:lang w:val="en"/>
        </w:rPr>
        <w:t xml:space="preserve"> </w:t>
      </w:r>
      <w:r>
        <w:rPr>
          <w:rStyle w:val="pun2"/>
          <w:lang w:val="en"/>
        </w:rPr>
        <w:t>&amp;&amp;</w:t>
      </w:r>
      <w:r>
        <w:rPr>
          <w:rStyle w:val="pln2"/>
          <w:lang w:val="en"/>
        </w:rPr>
        <w:t xml:space="preserve"> </w:t>
      </w:r>
      <w:r>
        <w:rPr>
          <w:rStyle w:val="pun2"/>
          <w:lang w:val="en"/>
        </w:rPr>
        <w:t>(</w:t>
      </w:r>
      <w:r>
        <w:rPr>
          <w:rStyle w:val="pln2"/>
          <w:lang w:val="en"/>
        </w:rPr>
        <w:t xml:space="preserve">c </w:t>
      </w:r>
      <w:r>
        <w:rPr>
          <w:rStyle w:val="pun2"/>
          <w:lang w:val="en"/>
        </w:rPr>
        <w:t>&lt;</w:t>
      </w:r>
      <w:r>
        <w:rPr>
          <w:rStyle w:val="pln2"/>
          <w:lang w:val="en"/>
        </w:rPr>
        <w:t xml:space="preserve"> b</w:t>
      </w:r>
      <w:r>
        <w:rPr>
          <w:rStyle w:val="pun2"/>
          <w:lang w:val="en"/>
        </w:rPr>
        <w:t>);</w:t>
      </w:r>
    </w:p>
    <w:p w:rsidR="00BF4780" w:rsidRDefault="00BF4780" w:rsidP="00BF4780">
      <w:pPr>
        <w:pStyle w:val="HTMLPreformatted"/>
        <w:shd w:val="clear" w:color="auto" w:fill="EEEEEE"/>
        <w:spacing w:after="150"/>
        <w:rPr>
          <w:rStyle w:val="pln2"/>
          <w:lang w:val="en"/>
        </w:rPr>
      </w:pPr>
      <w:r>
        <w:rPr>
          <w:rStyle w:val="pln2"/>
          <w:lang w:val="en"/>
        </w:rPr>
        <w:t xml:space="preserve">    </w:t>
      </w:r>
      <w:proofErr w:type="spellStart"/>
      <w:proofErr w:type="gramStart"/>
      <w:r>
        <w:rPr>
          <w:rStyle w:val="pln2"/>
          <w:lang w:val="en"/>
        </w:rPr>
        <w:t>printf</w:t>
      </w:r>
      <w:proofErr w:type="spellEnd"/>
      <w:r>
        <w:rPr>
          <w:rStyle w:val="pun2"/>
          <w:lang w:val="en"/>
        </w:rPr>
        <w:t>(</w:t>
      </w:r>
      <w:proofErr w:type="gramEnd"/>
      <w:r>
        <w:rPr>
          <w:rStyle w:val="str2"/>
          <w:lang w:val="en"/>
        </w:rPr>
        <w:t>"(a = b) &amp;&amp; (c &lt; b) equals to %d \n"</w:t>
      </w:r>
      <w:r>
        <w:rPr>
          <w:rStyle w:val="pun2"/>
          <w:lang w:val="en"/>
        </w:rPr>
        <w:t>,</w:t>
      </w:r>
      <w:r>
        <w:rPr>
          <w:rStyle w:val="pln2"/>
          <w:lang w:val="en"/>
        </w:rPr>
        <w:t xml:space="preserve"> result</w:t>
      </w:r>
      <w:r>
        <w:rPr>
          <w:rStyle w:val="pun2"/>
          <w:lang w:val="en"/>
        </w:rPr>
        <w:t>);</w:t>
      </w:r>
    </w:p>
    <w:p w:rsidR="00BF4780" w:rsidRDefault="00BF4780" w:rsidP="00BF4780">
      <w:pPr>
        <w:pStyle w:val="HTMLPreformatted"/>
        <w:shd w:val="clear" w:color="auto" w:fill="EEEEEE"/>
        <w:spacing w:after="150"/>
        <w:rPr>
          <w:rStyle w:val="pln2"/>
          <w:lang w:val="en"/>
        </w:rPr>
      </w:pPr>
    </w:p>
    <w:p w:rsidR="00BF4780" w:rsidRDefault="00BF4780" w:rsidP="00BF4780">
      <w:pPr>
        <w:pStyle w:val="HTMLPreformatted"/>
        <w:shd w:val="clear" w:color="auto" w:fill="EEEEEE"/>
        <w:spacing w:after="150"/>
        <w:rPr>
          <w:rStyle w:val="pln2"/>
          <w:lang w:val="en"/>
        </w:rPr>
      </w:pPr>
      <w:r>
        <w:rPr>
          <w:rStyle w:val="pln2"/>
          <w:lang w:val="en"/>
        </w:rPr>
        <w:t xml:space="preserve">    </w:t>
      </w:r>
      <w:proofErr w:type="gramStart"/>
      <w:r>
        <w:rPr>
          <w:rStyle w:val="pln2"/>
          <w:lang w:val="en"/>
        </w:rPr>
        <w:t>result</w:t>
      </w:r>
      <w:proofErr w:type="gramEnd"/>
      <w:r>
        <w:rPr>
          <w:rStyle w:val="pln2"/>
          <w:lang w:val="en"/>
        </w:rPr>
        <w:t xml:space="preserve"> </w:t>
      </w:r>
      <w:r>
        <w:rPr>
          <w:rStyle w:val="pun2"/>
          <w:lang w:val="en"/>
        </w:rPr>
        <w:t>=</w:t>
      </w:r>
      <w:r>
        <w:rPr>
          <w:rStyle w:val="pln2"/>
          <w:lang w:val="en"/>
        </w:rPr>
        <w:t xml:space="preserve"> </w:t>
      </w:r>
      <w:r>
        <w:rPr>
          <w:rStyle w:val="pun2"/>
          <w:lang w:val="en"/>
        </w:rPr>
        <w:t>(</w:t>
      </w:r>
      <w:r>
        <w:rPr>
          <w:rStyle w:val="pln2"/>
          <w:lang w:val="en"/>
        </w:rPr>
        <w:t xml:space="preserve">a </w:t>
      </w:r>
      <w:r>
        <w:rPr>
          <w:rStyle w:val="pun2"/>
          <w:lang w:val="en"/>
        </w:rPr>
        <w:t>=</w:t>
      </w:r>
      <w:r>
        <w:rPr>
          <w:rStyle w:val="pln2"/>
          <w:lang w:val="en"/>
        </w:rPr>
        <w:t xml:space="preserve"> b</w:t>
      </w:r>
      <w:r>
        <w:rPr>
          <w:rStyle w:val="pun2"/>
          <w:lang w:val="en"/>
        </w:rPr>
        <w:t>)</w:t>
      </w:r>
      <w:r>
        <w:rPr>
          <w:rStyle w:val="pln2"/>
          <w:lang w:val="en"/>
        </w:rPr>
        <w:t xml:space="preserve"> </w:t>
      </w:r>
      <w:r>
        <w:rPr>
          <w:rStyle w:val="pun2"/>
          <w:lang w:val="en"/>
        </w:rPr>
        <w:t>||</w:t>
      </w:r>
      <w:r>
        <w:rPr>
          <w:rStyle w:val="pln2"/>
          <w:lang w:val="en"/>
        </w:rPr>
        <w:t xml:space="preserve"> </w:t>
      </w:r>
      <w:r>
        <w:rPr>
          <w:rStyle w:val="pun2"/>
          <w:lang w:val="en"/>
        </w:rPr>
        <w:t>(</w:t>
      </w:r>
      <w:r>
        <w:rPr>
          <w:rStyle w:val="pln2"/>
          <w:lang w:val="en"/>
        </w:rPr>
        <w:t xml:space="preserve">c </w:t>
      </w:r>
      <w:r>
        <w:rPr>
          <w:rStyle w:val="pun2"/>
          <w:lang w:val="en"/>
        </w:rPr>
        <w:t>&lt;</w:t>
      </w:r>
      <w:r>
        <w:rPr>
          <w:rStyle w:val="pln2"/>
          <w:lang w:val="en"/>
        </w:rPr>
        <w:t xml:space="preserve"> b</w:t>
      </w:r>
      <w:r>
        <w:rPr>
          <w:rStyle w:val="pun2"/>
          <w:lang w:val="en"/>
        </w:rPr>
        <w:t>);</w:t>
      </w:r>
    </w:p>
    <w:p w:rsidR="00BF4780" w:rsidRDefault="00BF4780" w:rsidP="00BF4780">
      <w:pPr>
        <w:pStyle w:val="HTMLPreformatted"/>
        <w:shd w:val="clear" w:color="auto" w:fill="EEEEEE"/>
        <w:spacing w:after="150"/>
        <w:rPr>
          <w:rStyle w:val="pln2"/>
          <w:lang w:val="en"/>
        </w:rPr>
      </w:pPr>
      <w:r>
        <w:rPr>
          <w:rStyle w:val="pln2"/>
          <w:lang w:val="en"/>
        </w:rPr>
        <w:t xml:space="preserve">    </w:t>
      </w:r>
      <w:proofErr w:type="spellStart"/>
      <w:proofErr w:type="gramStart"/>
      <w:r>
        <w:rPr>
          <w:rStyle w:val="pln2"/>
          <w:lang w:val="en"/>
        </w:rPr>
        <w:t>printf</w:t>
      </w:r>
      <w:proofErr w:type="spellEnd"/>
      <w:r>
        <w:rPr>
          <w:rStyle w:val="pun2"/>
          <w:lang w:val="en"/>
        </w:rPr>
        <w:t>(</w:t>
      </w:r>
      <w:proofErr w:type="gramEnd"/>
      <w:r>
        <w:rPr>
          <w:rStyle w:val="str2"/>
          <w:lang w:val="en"/>
        </w:rPr>
        <w:t>"(a = b) || (c &lt; b) equals to %d \n"</w:t>
      </w:r>
      <w:r>
        <w:rPr>
          <w:rStyle w:val="pun2"/>
          <w:lang w:val="en"/>
        </w:rPr>
        <w:t>,</w:t>
      </w:r>
      <w:r>
        <w:rPr>
          <w:rStyle w:val="pln2"/>
          <w:lang w:val="en"/>
        </w:rPr>
        <w:t xml:space="preserve"> result</w:t>
      </w:r>
      <w:r>
        <w:rPr>
          <w:rStyle w:val="pun2"/>
          <w:lang w:val="en"/>
        </w:rPr>
        <w:t>);</w:t>
      </w:r>
    </w:p>
    <w:p w:rsidR="00BF4780" w:rsidRDefault="00BF4780" w:rsidP="00BF4780">
      <w:pPr>
        <w:pStyle w:val="HTMLPreformatted"/>
        <w:shd w:val="clear" w:color="auto" w:fill="EEEEEE"/>
        <w:spacing w:after="150"/>
        <w:rPr>
          <w:rStyle w:val="pln2"/>
          <w:lang w:val="en"/>
        </w:rPr>
      </w:pPr>
    </w:p>
    <w:p w:rsidR="00BF4780" w:rsidRDefault="00BF4780" w:rsidP="00BF4780">
      <w:pPr>
        <w:pStyle w:val="HTMLPreformatted"/>
        <w:shd w:val="clear" w:color="auto" w:fill="EEEEEE"/>
        <w:spacing w:after="150"/>
        <w:rPr>
          <w:rStyle w:val="pln2"/>
          <w:lang w:val="en"/>
        </w:rPr>
      </w:pPr>
      <w:r>
        <w:rPr>
          <w:rStyle w:val="pln2"/>
          <w:lang w:val="en"/>
        </w:rPr>
        <w:t xml:space="preserve">    </w:t>
      </w:r>
      <w:proofErr w:type="gramStart"/>
      <w:r>
        <w:rPr>
          <w:rStyle w:val="pln2"/>
          <w:lang w:val="en"/>
        </w:rPr>
        <w:t>result</w:t>
      </w:r>
      <w:proofErr w:type="gramEnd"/>
      <w:r>
        <w:rPr>
          <w:rStyle w:val="pln2"/>
          <w:lang w:val="en"/>
        </w:rPr>
        <w:t xml:space="preserve"> </w:t>
      </w:r>
      <w:r>
        <w:rPr>
          <w:rStyle w:val="pun2"/>
          <w:lang w:val="en"/>
        </w:rPr>
        <w:t>=</w:t>
      </w:r>
      <w:r>
        <w:rPr>
          <w:rStyle w:val="pln2"/>
          <w:lang w:val="en"/>
        </w:rPr>
        <w:t xml:space="preserve"> </w:t>
      </w:r>
      <w:r>
        <w:rPr>
          <w:rStyle w:val="pun2"/>
          <w:lang w:val="en"/>
        </w:rPr>
        <w:t>(</w:t>
      </w:r>
      <w:r>
        <w:rPr>
          <w:rStyle w:val="pln2"/>
          <w:lang w:val="en"/>
        </w:rPr>
        <w:t xml:space="preserve">a </w:t>
      </w:r>
      <w:r>
        <w:rPr>
          <w:rStyle w:val="pun2"/>
          <w:lang w:val="en"/>
        </w:rPr>
        <w:t>!=</w:t>
      </w:r>
      <w:r>
        <w:rPr>
          <w:rStyle w:val="pln2"/>
          <w:lang w:val="en"/>
        </w:rPr>
        <w:t xml:space="preserve"> b</w:t>
      </w:r>
      <w:r>
        <w:rPr>
          <w:rStyle w:val="pun2"/>
          <w:lang w:val="en"/>
        </w:rPr>
        <w:t>)</w:t>
      </w:r>
      <w:r>
        <w:rPr>
          <w:rStyle w:val="pln2"/>
          <w:lang w:val="en"/>
        </w:rPr>
        <w:t xml:space="preserve"> </w:t>
      </w:r>
      <w:r>
        <w:rPr>
          <w:rStyle w:val="pun2"/>
          <w:lang w:val="en"/>
        </w:rPr>
        <w:t>||</w:t>
      </w:r>
      <w:r>
        <w:rPr>
          <w:rStyle w:val="pln2"/>
          <w:lang w:val="en"/>
        </w:rPr>
        <w:t xml:space="preserve"> </w:t>
      </w:r>
      <w:r>
        <w:rPr>
          <w:rStyle w:val="pun2"/>
          <w:lang w:val="en"/>
        </w:rPr>
        <w:t>(</w:t>
      </w:r>
      <w:r>
        <w:rPr>
          <w:rStyle w:val="pln2"/>
          <w:lang w:val="en"/>
        </w:rPr>
        <w:t xml:space="preserve">c </w:t>
      </w:r>
      <w:r>
        <w:rPr>
          <w:rStyle w:val="pun2"/>
          <w:lang w:val="en"/>
        </w:rPr>
        <w:t>&lt;</w:t>
      </w:r>
      <w:r>
        <w:rPr>
          <w:rStyle w:val="pln2"/>
          <w:lang w:val="en"/>
        </w:rPr>
        <w:t xml:space="preserve"> b</w:t>
      </w:r>
      <w:r>
        <w:rPr>
          <w:rStyle w:val="pun2"/>
          <w:lang w:val="en"/>
        </w:rPr>
        <w:t>);</w:t>
      </w:r>
    </w:p>
    <w:p w:rsidR="00BF4780" w:rsidRDefault="00BF4780" w:rsidP="00BF4780">
      <w:pPr>
        <w:pStyle w:val="HTMLPreformatted"/>
        <w:shd w:val="clear" w:color="auto" w:fill="EEEEEE"/>
        <w:spacing w:after="150"/>
        <w:rPr>
          <w:rStyle w:val="pln2"/>
          <w:lang w:val="en"/>
        </w:rPr>
      </w:pPr>
      <w:r>
        <w:rPr>
          <w:rStyle w:val="pln2"/>
          <w:lang w:val="en"/>
        </w:rPr>
        <w:t xml:space="preserve">    </w:t>
      </w:r>
      <w:proofErr w:type="spellStart"/>
      <w:proofErr w:type="gramStart"/>
      <w:r>
        <w:rPr>
          <w:rStyle w:val="pln2"/>
          <w:lang w:val="en"/>
        </w:rPr>
        <w:t>printf</w:t>
      </w:r>
      <w:proofErr w:type="spellEnd"/>
      <w:r>
        <w:rPr>
          <w:rStyle w:val="pun2"/>
          <w:lang w:val="en"/>
        </w:rPr>
        <w:t>(</w:t>
      </w:r>
      <w:proofErr w:type="gramEnd"/>
      <w:r>
        <w:rPr>
          <w:rStyle w:val="str2"/>
          <w:lang w:val="en"/>
        </w:rPr>
        <w:t>"(a != b) || (c &lt; b) equals to %d \n"</w:t>
      </w:r>
      <w:r>
        <w:rPr>
          <w:rStyle w:val="pun2"/>
          <w:lang w:val="en"/>
        </w:rPr>
        <w:t>,</w:t>
      </w:r>
      <w:r>
        <w:rPr>
          <w:rStyle w:val="pln2"/>
          <w:lang w:val="en"/>
        </w:rPr>
        <w:t xml:space="preserve"> result</w:t>
      </w:r>
      <w:r>
        <w:rPr>
          <w:rStyle w:val="pun2"/>
          <w:lang w:val="en"/>
        </w:rPr>
        <w:t>);</w:t>
      </w:r>
    </w:p>
    <w:p w:rsidR="00BF4780" w:rsidRDefault="00BF4780" w:rsidP="00BF4780">
      <w:pPr>
        <w:pStyle w:val="HTMLPreformatted"/>
        <w:shd w:val="clear" w:color="auto" w:fill="EEEEEE"/>
        <w:spacing w:after="150"/>
        <w:rPr>
          <w:rStyle w:val="pln2"/>
          <w:lang w:val="en"/>
        </w:rPr>
      </w:pPr>
    </w:p>
    <w:p w:rsidR="00BF4780" w:rsidRDefault="00BF4780" w:rsidP="00BF4780">
      <w:pPr>
        <w:pStyle w:val="HTMLPreformatted"/>
        <w:shd w:val="clear" w:color="auto" w:fill="EEEEEE"/>
        <w:spacing w:after="150"/>
        <w:rPr>
          <w:rStyle w:val="pln2"/>
          <w:lang w:val="en"/>
        </w:rPr>
      </w:pPr>
      <w:r>
        <w:rPr>
          <w:rStyle w:val="pln2"/>
          <w:lang w:val="en"/>
        </w:rPr>
        <w:t xml:space="preserve">    </w:t>
      </w:r>
      <w:proofErr w:type="gramStart"/>
      <w:r>
        <w:rPr>
          <w:rStyle w:val="pln2"/>
          <w:lang w:val="en"/>
        </w:rPr>
        <w:t>result</w:t>
      </w:r>
      <w:proofErr w:type="gramEnd"/>
      <w:r>
        <w:rPr>
          <w:rStyle w:val="pln2"/>
          <w:lang w:val="en"/>
        </w:rPr>
        <w:t xml:space="preserve"> </w:t>
      </w:r>
      <w:r>
        <w:rPr>
          <w:rStyle w:val="pun2"/>
          <w:lang w:val="en"/>
        </w:rPr>
        <w:t>=</w:t>
      </w:r>
      <w:r>
        <w:rPr>
          <w:rStyle w:val="pln2"/>
          <w:lang w:val="en"/>
        </w:rPr>
        <w:t xml:space="preserve"> </w:t>
      </w:r>
      <w:r>
        <w:rPr>
          <w:rStyle w:val="pun2"/>
          <w:lang w:val="en"/>
        </w:rPr>
        <w:t>!(</w:t>
      </w:r>
      <w:r>
        <w:rPr>
          <w:rStyle w:val="pln2"/>
          <w:lang w:val="en"/>
        </w:rPr>
        <w:t xml:space="preserve">a </w:t>
      </w:r>
      <w:r>
        <w:rPr>
          <w:rStyle w:val="pun2"/>
          <w:lang w:val="en"/>
        </w:rPr>
        <w:t>!=</w:t>
      </w:r>
      <w:r>
        <w:rPr>
          <w:rStyle w:val="pln2"/>
          <w:lang w:val="en"/>
        </w:rPr>
        <w:t xml:space="preserve"> b</w:t>
      </w:r>
      <w:r>
        <w:rPr>
          <w:rStyle w:val="pun2"/>
          <w:lang w:val="en"/>
        </w:rPr>
        <w:t>);</w:t>
      </w:r>
    </w:p>
    <w:p w:rsidR="00BF4780" w:rsidRDefault="00BF4780" w:rsidP="00BF4780">
      <w:pPr>
        <w:pStyle w:val="HTMLPreformatted"/>
        <w:shd w:val="clear" w:color="auto" w:fill="EEEEEE"/>
        <w:spacing w:after="150"/>
        <w:rPr>
          <w:rStyle w:val="pln2"/>
          <w:lang w:val="en"/>
        </w:rPr>
      </w:pPr>
      <w:r>
        <w:rPr>
          <w:rStyle w:val="pln2"/>
          <w:lang w:val="en"/>
        </w:rPr>
        <w:t xml:space="preserve">    </w:t>
      </w:r>
      <w:proofErr w:type="spellStart"/>
      <w:proofErr w:type="gramStart"/>
      <w:r>
        <w:rPr>
          <w:rStyle w:val="pln2"/>
          <w:lang w:val="en"/>
        </w:rPr>
        <w:t>printf</w:t>
      </w:r>
      <w:proofErr w:type="spellEnd"/>
      <w:r>
        <w:rPr>
          <w:rStyle w:val="pun2"/>
          <w:lang w:val="en"/>
        </w:rPr>
        <w:t>(</w:t>
      </w:r>
      <w:proofErr w:type="gramEnd"/>
      <w:r>
        <w:rPr>
          <w:rStyle w:val="str2"/>
          <w:lang w:val="en"/>
        </w:rPr>
        <w:t>"!(a == b) equals to %d \n"</w:t>
      </w:r>
      <w:r>
        <w:rPr>
          <w:rStyle w:val="pun2"/>
          <w:lang w:val="en"/>
        </w:rPr>
        <w:t>,</w:t>
      </w:r>
      <w:r>
        <w:rPr>
          <w:rStyle w:val="pln2"/>
          <w:lang w:val="en"/>
        </w:rPr>
        <w:t xml:space="preserve"> result</w:t>
      </w:r>
      <w:r>
        <w:rPr>
          <w:rStyle w:val="pun2"/>
          <w:lang w:val="en"/>
        </w:rPr>
        <w:t>);</w:t>
      </w:r>
    </w:p>
    <w:p w:rsidR="00BF4780" w:rsidRDefault="00BF4780" w:rsidP="00BF4780">
      <w:pPr>
        <w:pStyle w:val="HTMLPreformatted"/>
        <w:shd w:val="clear" w:color="auto" w:fill="EEEEEE"/>
        <w:spacing w:after="150"/>
        <w:rPr>
          <w:rStyle w:val="pln2"/>
          <w:lang w:val="en"/>
        </w:rPr>
      </w:pPr>
    </w:p>
    <w:p w:rsidR="00BF4780" w:rsidRDefault="00BF4780" w:rsidP="00BF4780">
      <w:pPr>
        <w:pStyle w:val="HTMLPreformatted"/>
        <w:shd w:val="clear" w:color="auto" w:fill="EEEEEE"/>
        <w:spacing w:after="150"/>
        <w:rPr>
          <w:rStyle w:val="pln2"/>
          <w:lang w:val="en"/>
        </w:rPr>
      </w:pPr>
      <w:r>
        <w:rPr>
          <w:rStyle w:val="pln2"/>
          <w:lang w:val="en"/>
        </w:rPr>
        <w:lastRenderedPageBreak/>
        <w:t xml:space="preserve">    </w:t>
      </w:r>
      <w:proofErr w:type="gramStart"/>
      <w:r>
        <w:rPr>
          <w:rStyle w:val="pln2"/>
          <w:lang w:val="en"/>
        </w:rPr>
        <w:t>result</w:t>
      </w:r>
      <w:proofErr w:type="gramEnd"/>
      <w:r>
        <w:rPr>
          <w:rStyle w:val="pln2"/>
          <w:lang w:val="en"/>
        </w:rPr>
        <w:t xml:space="preserve"> </w:t>
      </w:r>
      <w:r>
        <w:rPr>
          <w:rStyle w:val="pun2"/>
          <w:lang w:val="en"/>
        </w:rPr>
        <w:t>=</w:t>
      </w:r>
      <w:r>
        <w:rPr>
          <w:rStyle w:val="pln2"/>
          <w:lang w:val="en"/>
        </w:rPr>
        <w:t xml:space="preserve"> </w:t>
      </w:r>
      <w:r>
        <w:rPr>
          <w:rStyle w:val="pun2"/>
          <w:lang w:val="en"/>
        </w:rPr>
        <w:t>!(</w:t>
      </w:r>
      <w:r>
        <w:rPr>
          <w:rStyle w:val="pln2"/>
          <w:lang w:val="en"/>
        </w:rPr>
        <w:t xml:space="preserve">a </w:t>
      </w:r>
      <w:r>
        <w:rPr>
          <w:rStyle w:val="pun2"/>
          <w:lang w:val="en"/>
        </w:rPr>
        <w:t>==</w:t>
      </w:r>
      <w:r>
        <w:rPr>
          <w:rStyle w:val="pln2"/>
          <w:lang w:val="en"/>
        </w:rPr>
        <w:t xml:space="preserve"> b</w:t>
      </w:r>
      <w:r>
        <w:rPr>
          <w:rStyle w:val="pun2"/>
          <w:lang w:val="en"/>
        </w:rPr>
        <w:t>);</w:t>
      </w:r>
    </w:p>
    <w:p w:rsidR="00BF4780" w:rsidRDefault="00BF4780" w:rsidP="00BF4780">
      <w:pPr>
        <w:pStyle w:val="HTMLPreformatted"/>
        <w:shd w:val="clear" w:color="auto" w:fill="EEEEEE"/>
        <w:spacing w:after="150"/>
        <w:rPr>
          <w:rStyle w:val="pln2"/>
          <w:lang w:val="en"/>
        </w:rPr>
      </w:pPr>
      <w:r>
        <w:rPr>
          <w:rStyle w:val="pln2"/>
          <w:lang w:val="en"/>
        </w:rPr>
        <w:t xml:space="preserve">    </w:t>
      </w:r>
      <w:proofErr w:type="spellStart"/>
      <w:proofErr w:type="gramStart"/>
      <w:r>
        <w:rPr>
          <w:rStyle w:val="pln2"/>
          <w:lang w:val="en"/>
        </w:rPr>
        <w:t>printf</w:t>
      </w:r>
      <w:proofErr w:type="spellEnd"/>
      <w:r>
        <w:rPr>
          <w:rStyle w:val="pun2"/>
          <w:lang w:val="en"/>
        </w:rPr>
        <w:t>(</w:t>
      </w:r>
      <w:proofErr w:type="gramEnd"/>
      <w:r>
        <w:rPr>
          <w:rStyle w:val="str2"/>
          <w:lang w:val="en"/>
        </w:rPr>
        <w:t>"!(a == b) equals to %d \n"</w:t>
      </w:r>
      <w:r>
        <w:rPr>
          <w:rStyle w:val="pun2"/>
          <w:lang w:val="en"/>
        </w:rPr>
        <w:t>,</w:t>
      </w:r>
      <w:r>
        <w:rPr>
          <w:rStyle w:val="pln2"/>
          <w:lang w:val="en"/>
        </w:rPr>
        <w:t xml:space="preserve"> result</w:t>
      </w:r>
      <w:r>
        <w:rPr>
          <w:rStyle w:val="pun2"/>
          <w:lang w:val="en"/>
        </w:rPr>
        <w:t>);</w:t>
      </w:r>
    </w:p>
    <w:p w:rsidR="00BF4780" w:rsidRDefault="00BF4780" w:rsidP="00BF4780">
      <w:pPr>
        <w:pStyle w:val="HTMLPreformatted"/>
        <w:shd w:val="clear" w:color="auto" w:fill="EEEEEE"/>
        <w:spacing w:after="150"/>
        <w:rPr>
          <w:rStyle w:val="pln2"/>
          <w:lang w:val="en"/>
        </w:rPr>
      </w:pPr>
    </w:p>
    <w:p w:rsidR="00BF4780" w:rsidRDefault="00BF4780" w:rsidP="00BF4780">
      <w:pPr>
        <w:pStyle w:val="HTMLPreformatted"/>
        <w:shd w:val="clear" w:color="auto" w:fill="EEEEEE"/>
        <w:spacing w:after="150"/>
        <w:rPr>
          <w:rStyle w:val="pln2"/>
          <w:lang w:val="en"/>
        </w:rPr>
      </w:pPr>
      <w:r>
        <w:rPr>
          <w:rStyle w:val="pln2"/>
          <w:lang w:val="en"/>
        </w:rPr>
        <w:t xml:space="preserve">    </w:t>
      </w:r>
      <w:proofErr w:type="gramStart"/>
      <w:r>
        <w:rPr>
          <w:rStyle w:val="kwd2"/>
          <w:lang w:val="en"/>
        </w:rPr>
        <w:t>return</w:t>
      </w:r>
      <w:proofErr w:type="gramEnd"/>
      <w:r>
        <w:rPr>
          <w:rStyle w:val="pln2"/>
          <w:lang w:val="en"/>
        </w:rPr>
        <w:t xml:space="preserve"> </w:t>
      </w:r>
      <w:r>
        <w:rPr>
          <w:rStyle w:val="lit2"/>
          <w:lang w:val="en"/>
        </w:rPr>
        <w:t>0</w:t>
      </w:r>
      <w:r>
        <w:rPr>
          <w:rStyle w:val="pun2"/>
          <w:lang w:val="en"/>
        </w:rPr>
        <w:t>;</w:t>
      </w:r>
    </w:p>
    <w:p w:rsidR="00BF4780" w:rsidRDefault="00BF4780" w:rsidP="00BF4780">
      <w:pPr>
        <w:pStyle w:val="HTMLPreformatted"/>
        <w:shd w:val="clear" w:color="auto" w:fill="EEEEEE"/>
        <w:spacing w:after="150"/>
        <w:rPr>
          <w:color w:val="101820"/>
          <w:lang w:val="en"/>
        </w:rPr>
      </w:pPr>
      <w:r>
        <w:rPr>
          <w:rStyle w:val="pun2"/>
          <w:lang w:val="en"/>
        </w:rPr>
        <w:t>}</w:t>
      </w:r>
    </w:p>
    <w:p w:rsidR="00BF4780" w:rsidRDefault="00BF4780" w:rsidP="00BF4780">
      <w:pPr>
        <w:pStyle w:val="NormalWeb"/>
        <w:spacing w:line="390" w:lineRule="atLeast"/>
        <w:rPr>
          <w:rFonts w:ascii="Verdana" w:hAnsi="Verdana" w:cs="Arial"/>
          <w:color w:val="101820"/>
          <w:sz w:val="23"/>
          <w:szCs w:val="23"/>
          <w:lang w:val="en"/>
        </w:rPr>
      </w:pPr>
      <w:r>
        <w:rPr>
          <w:rFonts w:ascii="Verdana" w:hAnsi="Verdana" w:cs="Arial"/>
          <w:b/>
          <w:bCs/>
          <w:color w:val="555555"/>
          <w:sz w:val="23"/>
          <w:szCs w:val="23"/>
          <w:lang w:val="en"/>
        </w:rPr>
        <w:t>Output</w:t>
      </w:r>
    </w:p>
    <w:p w:rsidR="00BF4780" w:rsidRDefault="00BF4780" w:rsidP="00BF4780">
      <w:pPr>
        <w:pStyle w:val="HTMLPreformatted"/>
        <w:spacing w:line="390" w:lineRule="atLeast"/>
        <w:rPr>
          <w:color w:val="101820"/>
          <w:lang w:val="en"/>
        </w:rPr>
      </w:pPr>
      <w:r>
        <w:rPr>
          <w:color w:val="101820"/>
          <w:lang w:val="en"/>
        </w:rPr>
        <w:t xml:space="preserve">(a = b) &amp;&amp; (c &gt; b) equals to 1 </w:t>
      </w:r>
    </w:p>
    <w:p w:rsidR="00BF4780" w:rsidRDefault="00BF4780" w:rsidP="00BF4780">
      <w:pPr>
        <w:pStyle w:val="HTMLPreformatted"/>
        <w:spacing w:line="390" w:lineRule="atLeast"/>
        <w:rPr>
          <w:color w:val="101820"/>
          <w:lang w:val="en"/>
        </w:rPr>
      </w:pPr>
      <w:r>
        <w:rPr>
          <w:color w:val="101820"/>
          <w:lang w:val="en"/>
        </w:rPr>
        <w:t xml:space="preserve">(a = b) &amp;&amp; (c &lt; b) equals to 0 </w:t>
      </w:r>
    </w:p>
    <w:p w:rsidR="00BF4780" w:rsidRDefault="00BF4780" w:rsidP="00BF4780">
      <w:pPr>
        <w:pStyle w:val="HTMLPreformatted"/>
        <w:spacing w:line="390" w:lineRule="atLeast"/>
        <w:rPr>
          <w:color w:val="101820"/>
          <w:lang w:val="en"/>
        </w:rPr>
      </w:pPr>
      <w:r>
        <w:rPr>
          <w:color w:val="101820"/>
          <w:lang w:val="en"/>
        </w:rPr>
        <w:t xml:space="preserve">(a = b) || (c &lt; b) equals to 1 </w:t>
      </w:r>
    </w:p>
    <w:p w:rsidR="00BF4780" w:rsidRDefault="00BF4780" w:rsidP="00BF4780">
      <w:pPr>
        <w:pStyle w:val="HTMLPreformatted"/>
        <w:spacing w:line="390" w:lineRule="atLeast"/>
        <w:rPr>
          <w:color w:val="101820"/>
          <w:lang w:val="en"/>
        </w:rPr>
      </w:pPr>
      <w:r>
        <w:rPr>
          <w:color w:val="101820"/>
          <w:lang w:val="en"/>
        </w:rPr>
        <w:t>(</w:t>
      </w:r>
      <w:proofErr w:type="gramStart"/>
      <w:r>
        <w:rPr>
          <w:color w:val="101820"/>
          <w:lang w:val="en"/>
        </w:rPr>
        <w:t>a !</w:t>
      </w:r>
      <w:proofErr w:type="gramEnd"/>
      <w:r>
        <w:rPr>
          <w:color w:val="101820"/>
          <w:lang w:val="en"/>
        </w:rPr>
        <w:t xml:space="preserve">= b) || (c &lt; b) equals to 0 </w:t>
      </w:r>
    </w:p>
    <w:p w:rsidR="00BF4780" w:rsidRDefault="00BF4780" w:rsidP="00BF4780">
      <w:pPr>
        <w:pStyle w:val="HTMLPreformatted"/>
        <w:spacing w:line="390" w:lineRule="atLeast"/>
        <w:rPr>
          <w:color w:val="101820"/>
          <w:lang w:val="en"/>
        </w:rPr>
      </w:pPr>
      <w:proofErr w:type="gramStart"/>
      <w:r>
        <w:rPr>
          <w:color w:val="101820"/>
          <w:lang w:val="en"/>
        </w:rPr>
        <w:t>!(</w:t>
      </w:r>
      <w:proofErr w:type="gramEnd"/>
      <w:r>
        <w:rPr>
          <w:color w:val="101820"/>
          <w:lang w:val="en"/>
        </w:rPr>
        <w:t xml:space="preserve">a != b) equals to 1 </w:t>
      </w:r>
    </w:p>
    <w:p w:rsidR="00BF4780" w:rsidRDefault="00BF4780" w:rsidP="00BF4780">
      <w:pPr>
        <w:pStyle w:val="HTMLPreformatted"/>
        <w:spacing w:line="390" w:lineRule="atLeast"/>
        <w:rPr>
          <w:color w:val="101820"/>
          <w:lang w:val="en"/>
        </w:rPr>
      </w:pPr>
      <w:proofErr w:type="gramStart"/>
      <w:r>
        <w:rPr>
          <w:color w:val="101820"/>
          <w:lang w:val="en"/>
        </w:rPr>
        <w:t>!(</w:t>
      </w:r>
      <w:proofErr w:type="gramEnd"/>
      <w:r>
        <w:rPr>
          <w:color w:val="101820"/>
          <w:lang w:val="en"/>
        </w:rPr>
        <w:t xml:space="preserve">a == b) equals to 0 </w:t>
      </w:r>
    </w:p>
    <w:p w:rsidR="00BF4780" w:rsidRDefault="00BF4780" w:rsidP="00BF4780">
      <w:pPr>
        <w:pStyle w:val="NormalWeb"/>
        <w:spacing w:line="390" w:lineRule="atLeast"/>
        <w:rPr>
          <w:rFonts w:ascii="Verdana" w:hAnsi="Verdana" w:cs="Arial"/>
          <w:color w:val="101820"/>
          <w:sz w:val="23"/>
          <w:szCs w:val="23"/>
          <w:lang w:val="en"/>
        </w:rPr>
      </w:pPr>
      <w:r>
        <w:rPr>
          <w:rStyle w:val="Strong"/>
          <w:rFonts w:ascii="Verdana" w:hAnsi="Verdana" w:cs="Arial"/>
          <w:sz w:val="23"/>
          <w:szCs w:val="23"/>
          <w:lang w:val="en"/>
        </w:rPr>
        <w:t>Explanation of logical operator program</w:t>
      </w:r>
    </w:p>
    <w:p w:rsidR="00BF4780" w:rsidRDefault="00BF4780" w:rsidP="00BF4780">
      <w:pPr>
        <w:numPr>
          <w:ilvl w:val="0"/>
          <w:numId w:val="13"/>
        </w:numPr>
        <w:spacing w:before="100" w:beforeAutospacing="1" w:after="100" w:afterAutospacing="1" w:line="390" w:lineRule="atLeast"/>
        <w:rPr>
          <w:rFonts w:ascii="Verdana" w:hAnsi="Verdana" w:cs="Arial"/>
          <w:color w:val="101820"/>
          <w:sz w:val="23"/>
          <w:szCs w:val="23"/>
          <w:lang w:val="en"/>
        </w:rPr>
      </w:pPr>
      <w:r>
        <w:rPr>
          <w:rStyle w:val="HTMLCode"/>
          <w:rFonts w:eastAsiaTheme="majorEastAsia"/>
          <w:color w:val="101820"/>
          <w:lang w:val="en"/>
        </w:rPr>
        <w:t>(a = b) &amp;&amp; (c &gt; 5)</w:t>
      </w:r>
      <w:r>
        <w:rPr>
          <w:rFonts w:ascii="Verdana" w:hAnsi="Verdana" w:cs="Arial"/>
          <w:color w:val="101820"/>
          <w:sz w:val="23"/>
          <w:szCs w:val="23"/>
          <w:lang w:val="en"/>
        </w:rPr>
        <w:t xml:space="preserve"> evaluates to 1 because both operands </w:t>
      </w:r>
      <w:r>
        <w:rPr>
          <w:rStyle w:val="HTMLCode"/>
          <w:rFonts w:eastAsiaTheme="majorEastAsia"/>
          <w:color w:val="101820"/>
          <w:lang w:val="en"/>
        </w:rPr>
        <w:t>(a = b)</w:t>
      </w:r>
      <w:r>
        <w:rPr>
          <w:rFonts w:ascii="Verdana" w:hAnsi="Verdana" w:cs="Arial"/>
          <w:color w:val="101820"/>
          <w:sz w:val="23"/>
          <w:szCs w:val="23"/>
          <w:lang w:val="en"/>
        </w:rPr>
        <w:t xml:space="preserve"> and </w:t>
      </w:r>
      <w:r>
        <w:rPr>
          <w:rStyle w:val="HTMLCode"/>
          <w:rFonts w:eastAsiaTheme="majorEastAsia"/>
          <w:color w:val="101820"/>
          <w:lang w:val="en"/>
        </w:rPr>
        <w:t>(c &gt; b)</w:t>
      </w:r>
      <w:r>
        <w:rPr>
          <w:rFonts w:ascii="Verdana" w:hAnsi="Verdana" w:cs="Arial"/>
          <w:color w:val="101820"/>
          <w:sz w:val="23"/>
          <w:szCs w:val="23"/>
          <w:lang w:val="en"/>
        </w:rPr>
        <w:t xml:space="preserve"> is 1 (true).</w:t>
      </w:r>
    </w:p>
    <w:p w:rsidR="00BF4780" w:rsidRDefault="00BF4780" w:rsidP="00BF4780">
      <w:pPr>
        <w:numPr>
          <w:ilvl w:val="0"/>
          <w:numId w:val="13"/>
        </w:numPr>
        <w:spacing w:before="100" w:beforeAutospacing="1" w:after="100" w:afterAutospacing="1" w:line="390" w:lineRule="atLeast"/>
        <w:rPr>
          <w:rFonts w:ascii="Verdana" w:hAnsi="Verdana" w:cs="Arial"/>
          <w:color w:val="101820"/>
          <w:sz w:val="23"/>
          <w:szCs w:val="23"/>
          <w:lang w:val="en"/>
        </w:rPr>
      </w:pPr>
      <w:r>
        <w:rPr>
          <w:rStyle w:val="HTMLCode"/>
          <w:rFonts w:eastAsiaTheme="majorEastAsia"/>
          <w:color w:val="101820"/>
          <w:lang w:val="en"/>
        </w:rPr>
        <w:t>(a = b) &amp;&amp; (c &lt; b)</w:t>
      </w:r>
      <w:r>
        <w:rPr>
          <w:rFonts w:ascii="Verdana" w:hAnsi="Verdana" w:cs="Arial"/>
          <w:color w:val="101820"/>
          <w:sz w:val="23"/>
          <w:szCs w:val="23"/>
          <w:lang w:val="en"/>
        </w:rPr>
        <w:t xml:space="preserve"> evaluates to 0 because operand </w:t>
      </w:r>
      <w:r>
        <w:rPr>
          <w:rStyle w:val="HTMLCode"/>
          <w:rFonts w:eastAsiaTheme="majorEastAsia"/>
          <w:color w:val="101820"/>
          <w:lang w:val="en"/>
        </w:rPr>
        <w:t>(c &lt; b)</w:t>
      </w:r>
      <w:r>
        <w:rPr>
          <w:rFonts w:ascii="Verdana" w:hAnsi="Verdana" w:cs="Arial"/>
          <w:color w:val="101820"/>
          <w:sz w:val="23"/>
          <w:szCs w:val="23"/>
          <w:lang w:val="en"/>
        </w:rPr>
        <w:t xml:space="preserve"> is 0 (false).</w:t>
      </w:r>
    </w:p>
    <w:p w:rsidR="00BF4780" w:rsidRDefault="00BF4780" w:rsidP="00BF4780">
      <w:pPr>
        <w:numPr>
          <w:ilvl w:val="0"/>
          <w:numId w:val="13"/>
        </w:numPr>
        <w:spacing w:before="100" w:beforeAutospacing="1" w:after="100" w:afterAutospacing="1" w:line="390" w:lineRule="atLeast"/>
        <w:rPr>
          <w:rFonts w:ascii="Verdana" w:hAnsi="Verdana" w:cs="Arial"/>
          <w:color w:val="101820"/>
          <w:sz w:val="23"/>
          <w:szCs w:val="23"/>
          <w:lang w:val="en"/>
        </w:rPr>
      </w:pPr>
      <w:r>
        <w:rPr>
          <w:rStyle w:val="HTMLCode"/>
          <w:rFonts w:eastAsiaTheme="majorEastAsia"/>
          <w:color w:val="101820"/>
          <w:lang w:val="en"/>
        </w:rPr>
        <w:t>(a = b) || (c &lt; b)</w:t>
      </w:r>
      <w:r>
        <w:rPr>
          <w:rFonts w:ascii="Verdana" w:hAnsi="Verdana" w:cs="Arial"/>
          <w:color w:val="101820"/>
          <w:sz w:val="23"/>
          <w:szCs w:val="23"/>
          <w:lang w:val="en"/>
        </w:rPr>
        <w:t xml:space="preserve"> evaluates to 1 because </w:t>
      </w:r>
      <w:r>
        <w:rPr>
          <w:rStyle w:val="HTMLCode"/>
          <w:rFonts w:eastAsiaTheme="majorEastAsia"/>
          <w:color w:val="101820"/>
          <w:lang w:val="en"/>
        </w:rPr>
        <w:t>(a = b)</w:t>
      </w:r>
      <w:r>
        <w:rPr>
          <w:rFonts w:ascii="Verdana" w:hAnsi="Verdana" w:cs="Arial"/>
          <w:color w:val="101820"/>
          <w:sz w:val="23"/>
          <w:szCs w:val="23"/>
          <w:lang w:val="en"/>
        </w:rPr>
        <w:t xml:space="preserve"> is 1 (true).</w:t>
      </w:r>
    </w:p>
    <w:p w:rsidR="00BF4780" w:rsidRDefault="00BF4780" w:rsidP="00BF4780">
      <w:pPr>
        <w:numPr>
          <w:ilvl w:val="0"/>
          <w:numId w:val="13"/>
        </w:numPr>
        <w:spacing w:before="100" w:beforeAutospacing="1" w:after="100" w:afterAutospacing="1" w:line="390" w:lineRule="atLeast"/>
        <w:rPr>
          <w:rFonts w:ascii="Verdana" w:hAnsi="Verdana" w:cs="Arial"/>
          <w:color w:val="101820"/>
          <w:sz w:val="23"/>
          <w:szCs w:val="23"/>
          <w:lang w:val="en"/>
        </w:rPr>
      </w:pPr>
      <w:r>
        <w:rPr>
          <w:rStyle w:val="HTMLCode"/>
          <w:rFonts w:eastAsiaTheme="majorEastAsia"/>
          <w:color w:val="101820"/>
          <w:lang w:val="en"/>
        </w:rPr>
        <w:t>(a != b) || (c &lt; b)</w:t>
      </w:r>
      <w:r>
        <w:rPr>
          <w:rFonts w:ascii="Verdana" w:hAnsi="Verdana" w:cs="Arial"/>
          <w:color w:val="101820"/>
          <w:sz w:val="23"/>
          <w:szCs w:val="23"/>
          <w:lang w:val="en"/>
        </w:rPr>
        <w:t xml:space="preserve"> evaluates to 0 because both operand </w:t>
      </w:r>
      <w:r>
        <w:rPr>
          <w:rStyle w:val="HTMLCode"/>
          <w:rFonts w:eastAsiaTheme="majorEastAsia"/>
          <w:color w:val="101820"/>
          <w:lang w:val="en"/>
        </w:rPr>
        <w:t>(</w:t>
      </w:r>
      <w:proofErr w:type="gramStart"/>
      <w:r>
        <w:rPr>
          <w:rStyle w:val="HTMLCode"/>
          <w:rFonts w:eastAsiaTheme="majorEastAsia"/>
          <w:color w:val="101820"/>
          <w:lang w:val="en"/>
        </w:rPr>
        <w:t>a !</w:t>
      </w:r>
      <w:proofErr w:type="gramEnd"/>
      <w:r>
        <w:rPr>
          <w:rStyle w:val="HTMLCode"/>
          <w:rFonts w:eastAsiaTheme="majorEastAsia"/>
          <w:color w:val="101820"/>
          <w:lang w:val="en"/>
        </w:rPr>
        <w:t>= b)</w:t>
      </w:r>
      <w:r>
        <w:rPr>
          <w:rFonts w:ascii="Verdana" w:hAnsi="Verdana" w:cs="Arial"/>
          <w:color w:val="101820"/>
          <w:sz w:val="23"/>
          <w:szCs w:val="23"/>
          <w:lang w:val="en"/>
        </w:rPr>
        <w:t xml:space="preserve"> and </w:t>
      </w:r>
      <w:r>
        <w:rPr>
          <w:rStyle w:val="HTMLCode"/>
          <w:rFonts w:eastAsiaTheme="majorEastAsia"/>
          <w:color w:val="101820"/>
          <w:lang w:val="en"/>
        </w:rPr>
        <w:t>(c &lt; b)</w:t>
      </w:r>
      <w:r>
        <w:rPr>
          <w:rFonts w:ascii="Verdana" w:hAnsi="Verdana" w:cs="Arial"/>
          <w:color w:val="101820"/>
          <w:sz w:val="23"/>
          <w:szCs w:val="23"/>
          <w:lang w:val="en"/>
        </w:rPr>
        <w:t xml:space="preserve"> are 0 (false).</w:t>
      </w:r>
    </w:p>
    <w:p w:rsidR="00BF4780" w:rsidRDefault="00BF4780" w:rsidP="00BF4780">
      <w:pPr>
        <w:numPr>
          <w:ilvl w:val="0"/>
          <w:numId w:val="13"/>
        </w:numPr>
        <w:spacing w:before="100" w:beforeAutospacing="1" w:after="100" w:afterAutospacing="1" w:line="390" w:lineRule="atLeast"/>
        <w:rPr>
          <w:rFonts w:ascii="Verdana" w:hAnsi="Verdana" w:cs="Arial"/>
          <w:color w:val="101820"/>
          <w:sz w:val="23"/>
          <w:szCs w:val="23"/>
          <w:lang w:val="en"/>
        </w:rPr>
      </w:pPr>
      <w:proofErr w:type="gramStart"/>
      <w:r>
        <w:rPr>
          <w:rStyle w:val="HTMLCode"/>
          <w:rFonts w:eastAsiaTheme="majorEastAsia"/>
          <w:color w:val="101820"/>
          <w:lang w:val="en"/>
        </w:rPr>
        <w:t>!(</w:t>
      </w:r>
      <w:proofErr w:type="gramEnd"/>
      <w:r>
        <w:rPr>
          <w:rStyle w:val="HTMLCode"/>
          <w:rFonts w:eastAsiaTheme="majorEastAsia"/>
          <w:color w:val="101820"/>
          <w:lang w:val="en"/>
        </w:rPr>
        <w:t>a != b)</w:t>
      </w:r>
      <w:r>
        <w:rPr>
          <w:rFonts w:ascii="Verdana" w:hAnsi="Verdana" w:cs="Arial"/>
          <w:color w:val="101820"/>
          <w:sz w:val="23"/>
          <w:szCs w:val="23"/>
          <w:lang w:val="en"/>
        </w:rPr>
        <w:t xml:space="preserve"> evaluates to 1 because operand </w:t>
      </w:r>
      <w:r>
        <w:rPr>
          <w:rStyle w:val="HTMLCode"/>
          <w:rFonts w:eastAsiaTheme="majorEastAsia"/>
          <w:color w:val="101820"/>
          <w:lang w:val="en"/>
        </w:rPr>
        <w:t>(a != b)</w:t>
      </w:r>
      <w:r>
        <w:rPr>
          <w:rFonts w:ascii="Verdana" w:hAnsi="Verdana" w:cs="Arial"/>
          <w:color w:val="101820"/>
          <w:sz w:val="23"/>
          <w:szCs w:val="23"/>
          <w:lang w:val="en"/>
        </w:rPr>
        <w:t xml:space="preserve"> is 0 (false). Hence</w:t>
      </w:r>
      <w:proofErr w:type="gramStart"/>
      <w:r>
        <w:rPr>
          <w:rFonts w:ascii="Verdana" w:hAnsi="Verdana" w:cs="Arial"/>
          <w:color w:val="101820"/>
          <w:sz w:val="23"/>
          <w:szCs w:val="23"/>
          <w:lang w:val="en"/>
        </w:rPr>
        <w:t>, !</w:t>
      </w:r>
      <w:proofErr w:type="gramEnd"/>
      <w:r>
        <w:rPr>
          <w:rFonts w:ascii="Verdana" w:hAnsi="Verdana" w:cs="Arial"/>
          <w:color w:val="101820"/>
          <w:sz w:val="23"/>
          <w:szCs w:val="23"/>
          <w:lang w:val="en"/>
        </w:rPr>
        <w:t>(a != b) is 1 (true).</w:t>
      </w:r>
    </w:p>
    <w:p w:rsidR="00BF4780" w:rsidRDefault="00BF4780" w:rsidP="00BF4780">
      <w:pPr>
        <w:numPr>
          <w:ilvl w:val="0"/>
          <w:numId w:val="13"/>
        </w:numPr>
        <w:spacing w:before="100" w:beforeAutospacing="1" w:after="100" w:afterAutospacing="1" w:line="390" w:lineRule="atLeast"/>
        <w:rPr>
          <w:rFonts w:ascii="Verdana" w:hAnsi="Verdana" w:cs="Arial"/>
          <w:color w:val="101820"/>
          <w:sz w:val="23"/>
          <w:szCs w:val="23"/>
          <w:lang w:val="en"/>
        </w:rPr>
      </w:pPr>
      <w:proofErr w:type="gramStart"/>
      <w:r>
        <w:rPr>
          <w:rStyle w:val="HTMLCode"/>
          <w:rFonts w:eastAsiaTheme="majorEastAsia"/>
          <w:color w:val="101820"/>
          <w:lang w:val="en"/>
        </w:rPr>
        <w:lastRenderedPageBreak/>
        <w:t>!(</w:t>
      </w:r>
      <w:proofErr w:type="gramEnd"/>
      <w:r>
        <w:rPr>
          <w:rStyle w:val="HTMLCode"/>
          <w:rFonts w:eastAsiaTheme="majorEastAsia"/>
          <w:color w:val="101820"/>
          <w:lang w:val="en"/>
        </w:rPr>
        <w:t>a == b)</w:t>
      </w:r>
      <w:r>
        <w:rPr>
          <w:rFonts w:ascii="Verdana" w:hAnsi="Verdana" w:cs="Arial"/>
          <w:color w:val="101820"/>
          <w:sz w:val="23"/>
          <w:szCs w:val="23"/>
          <w:lang w:val="en"/>
        </w:rPr>
        <w:t xml:space="preserve"> evaluates to 0 because </w:t>
      </w:r>
      <w:r>
        <w:rPr>
          <w:rStyle w:val="HTMLCode"/>
          <w:rFonts w:eastAsiaTheme="majorEastAsia"/>
          <w:color w:val="101820"/>
          <w:lang w:val="en"/>
        </w:rPr>
        <w:t>(a == b)</w:t>
      </w:r>
      <w:r>
        <w:rPr>
          <w:rFonts w:ascii="Verdana" w:hAnsi="Verdana" w:cs="Arial"/>
          <w:color w:val="101820"/>
          <w:sz w:val="23"/>
          <w:szCs w:val="23"/>
          <w:lang w:val="en"/>
        </w:rPr>
        <w:t xml:space="preserve"> is 1 (true). Hence</w:t>
      </w:r>
      <w:proofErr w:type="gramStart"/>
      <w:r>
        <w:rPr>
          <w:rFonts w:ascii="Verdana" w:hAnsi="Verdana" w:cs="Arial"/>
          <w:color w:val="101820"/>
          <w:sz w:val="23"/>
          <w:szCs w:val="23"/>
          <w:lang w:val="en"/>
        </w:rPr>
        <w:t xml:space="preserve">, </w:t>
      </w:r>
      <w:r>
        <w:rPr>
          <w:rStyle w:val="HTMLCode"/>
          <w:rFonts w:eastAsiaTheme="majorEastAsia"/>
          <w:color w:val="101820"/>
          <w:lang w:val="en"/>
        </w:rPr>
        <w:t>!</w:t>
      </w:r>
      <w:proofErr w:type="gramEnd"/>
      <w:r>
        <w:rPr>
          <w:rStyle w:val="HTMLCode"/>
          <w:rFonts w:eastAsiaTheme="majorEastAsia"/>
          <w:color w:val="101820"/>
          <w:lang w:val="en"/>
        </w:rPr>
        <w:t>(a == b)</w:t>
      </w:r>
      <w:r>
        <w:rPr>
          <w:rFonts w:ascii="Verdana" w:hAnsi="Verdana" w:cs="Arial"/>
          <w:color w:val="101820"/>
          <w:sz w:val="23"/>
          <w:szCs w:val="23"/>
          <w:lang w:val="en"/>
        </w:rPr>
        <w:t xml:space="preserve"> is 0 (false).</w:t>
      </w:r>
    </w:p>
    <w:p w:rsidR="00BF4780" w:rsidRDefault="00BF4780" w:rsidP="00BF4780">
      <w:pPr>
        <w:pStyle w:val="Heading3"/>
        <w:rPr>
          <w:rFonts w:ascii="Tahoma" w:hAnsi="Tahoma"/>
          <w:sz w:val="37"/>
          <w:szCs w:val="37"/>
          <w:lang w:val="en"/>
        </w:rPr>
      </w:pPr>
      <w:bookmarkStart w:id="15" w:name="bitwise"/>
      <w:bookmarkEnd w:id="15"/>
      <w:r>
        <w:rPr>
          <w:sz w:val="37"/>
          <w:szCs w:val="37"/>
          <w:lang w:val="en"/>
        </w:rPr>
        <w:t>Bitwise Operators</w:t>
      </w:r>
    </w:p>
    <w:p w:rsidR="00BF4780" w:rsidRDefault="00BF4780" w:rsidP="00BF4780">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During computation, mathematical operations like: addition, subtraction, addition and division are converted to bit-level which makes processing faster and saves power.</w:t>
      </w:r>
    </w:p>
    <w:p w:rsidR="00BF4780" w:rsidRDefault="00BF4780" w:rsidP="00BF4780">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Bitwise operators are used in C programming to perform bit-level operations.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Bitwise operators in C"/>
      </w:tblPr>
      <w:tblGrid>
        <w:gridCol w:w="1566"/>
        <w:gridCol w:w="3044"/>
      </w:tblGrid>
      <w:tr w:rsidR="00BF4780" w:rsidTr="00BF4780">
        <w:trPr>
          <w:tblHeader/>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BF4780" w:rsidRDefault="00BF4780">
            <w:pPr>
              <w:spacing w:line="390" w:lineRule="atLeast"/>
              <w:rPr>
                <w:rFonts w:ascii="Verdana" w:hAnsi="Verdana"/>
                <w:color w:val="101820"/>
                <w:sz w:val="26"/>
                <w:szCs w:val="26"/>
              </w:rPr>
            </w:pPr>
            <w:r>
              <w:rPr>
                <w:rFonts w:ascii="Verdana" w:hAnsi="Verdana"/>
                <w:color w:val="101820"/>
                <w:sz w:val="26"/>
                <w:szCs w:val="26"/>
              </w:rPr>
              <w:t>Operators</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BF4780" w:rsidRDefault="00BF4780">
            <w:pPr>
              <w:spacing w:line="390" w:lineRule="atLeast"/>
              <w:rPr>
                <w:rFonts w:ascii="Verdana" w:hAnsi="Verdana"/>
                <w:color w:val="101820"/>
                <w:sz w:val="26"/>
                <w:szCs w:val="26"/>
              </w:rPr>
            </w:pPr>
            <w:r>
              <w:rPr>
                <w:rFonts w:ascii="Verdana" w:hAnsi="Verdana"/>
                <w:color w:val="101820"/>
                <w:sz w:val="26"/>
                <w:szCs w:val="26"/>
              </w:rPr>
              <w:t>Meaning of operators</w:t>
            </w:r>
          </w:p>
        </w:tc>
      </w:tr>
      <w:tr w:rsidR="00BF4780" w:rsidTr="00BF478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&amp;</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Bitwise AND</w:t>
            </w:r>
          </w:p>
        </w:tc>
      </w:tr>
      <w:tr w:rsidR="00BF4780" w:rsidTr="00BF478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Bitwise OR</w:t>
            </w:r>
          </w:p>
        </w:tc>
      </w:tr>
      <w:tr w:rsidR="00BF4780" w:rsidTr="00BF478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Bitwise exclusive OR</w:t>
            </w:r>
          </w:p>
        </w:tc>
      </w:tr>
      <w:tr w:rsidR="00BF4780" w:rsidTr="00BF478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Bitwise complement</w:t>
            </w:r>
          </w:p>
        </w:tc>
      </w:tr>
      <w:tr w:rsidR="00BF4780" w:rsidTr="00BF478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&lt;&lt;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Shift left</w:t>
            </w:r>
          </w:p>
        </w:tc>
      </w:tr>
      <w:tr w:rsidR="00BF4780" w:rsidTr="00BF4780">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&gt;&gt;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F4780" w:rsidRDefault="00BF4780">
            <w:pPr>
              <w:spacing w:line="390" w:lineRule="atLeast"/>
              <w:rPr>
                <w:rFonts w:ascii="Verdana" w:hAnsi="Verdana"/>
                <w:color w:val="101820"/>
                <w:sz w:val="24"/>
                <w:szCs w:val="24"/>
              </w:rPr>
            </w:pPr>
            <w:r>
              <w:rPr>
                <w:rFonts w:ascii="Verdana" w:hAnsi="Verdana"/>
                <w:color w:val="101820"/>
              </w:rPr>
              <w:t>Shift right</w:t>
            </w:r>
          </w:p>
        </w:tc>
      </w:tr>
    </w:tbl>
    <w:p w:rsidR="00BF4780" w:rsidRDefault="00BF4780" w:rsidP="00BF4780">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Visit </w:t>
      </w:r>
      <w:r w:rsidRPr="00C77195">
        <w:rPr>
          <w:rFonts w:ascii="Verdana" w:hAnsi="Verdana" w:cs="Arial"/>
          <w:color w:val="101820"/>
          <w:sz w:val="23"/>
          <w:szCs w:val="23"/>
          <w:lang w:val="en"/>
        </w:rPr>
        <w:t>bitwise operator in C</w:t>
      </w:r>
      <w:r>
        <w:rPr>
          <w:rFonts w:ascii="Verdana" w:hAnsi="Verdana" w:cs="Arial"/>
          <w:color w:val="101820"/>
          <w:sz w:val="23"/>
          <w:szCs w:val="23"/>
          <w:lang w:val="en"/>
        </w:rPr>
        <w:t xml:space="preserve"> to learn more.</w:t>
      </w:r>
    </w:p>
    <w:p w:rsidR="00BF4780" w:rsidRDefault="00BF4780" w:rsidP="00BF4780">
      <w:pPr>
        <w:pStyle w:val="Heading2"/>
        <w:rPr>
          <w:rFonts w:ascii="Tahoma" w:hAnsi="Tahoma" w:cs="Tahoma"/>
          <w:color w:val="555555"/>
          <w:sz w:val="41"/>
          <w:szCs w:val="41"/>
          <w:lang w:val="en"/>
        </w:rPr>
      </w:pPr>
      <w:bookmarkStart w:id="16" w:name="other"/>
      <w:bookmarkEnd w:id="16"/>
      <w:r>
        <w:rPr>
          <w:sz w:val="41"/>
          <w:szCs w:val="41"/>
          <w:lang w:val="en"/>
        </w:rPr>
        <w:t>Other Operators</w:t>
      </w:r>
    </w:p>
    <w:p w:rsidR="00BF4780" w:rsidRDefault="00BF4780" w:rsidP="00BF4780">
      <w:pPr>
        <w:pStyle w:val="Heading3"/>
        <w:rPr>
          <w:sz w:val="37"/>
          <w:szCs w:val="37"/>
          <w:lang w:val="en"/>
        </w:rPr>
      </w:pPr>
      <w:r>
        <w:rPr>
          <w:sz w:val="37"/>
          <w:szCs w:val="37"/>
          <w:lang w:val="en"/>
        </w:rPr>
        <w:t>Comma Operator</w:t>
      </w:r>
    </w:p>
    <w:p w:rsidR="00BF4780" w:rsidRDefault="00BF4780" w:rsidP="00BF4780">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lastRenderedPageBreak/>
        <w:t>Comma operators are used to link related expressions together. For example:</w:t>
      </w:r>
    </w:p>
    <w:p w:rsidR="00BF4780" w:rsidRDefault="00BF4780" w:rsidP="00BF4780">
      <w:pPr>
        <w:pStyle w:val="HTMLPreformatted"/>
        <w:spacing w:line="390" w:lineRule="atLeast"/>
        <w:rPr>
          <w:color w:val="101820"/>
          <w:lang w:val="en"/>
        </w:rPr>
      </w:pPr>
      <w:proofErr w:type="spellStart"/>
      <w:proofErr w:type="gramStart"/>
      <w:r>
        <w:rPr>
          <w:color w:val="101820"/>
          <w:lang w:val="en"/>
        </w:rPr>
        <w:t>int</w:t>
      </w:r>
      <w:proofErr w:type="spellEnd"/>
      <w:proofErr w:type="gramEnd"/>
      <w:r>
        <w:rPr>
          <w:color w:val="101820"/>
          <w:lang w:val="en"/>
        </w:rPr>
        <w:t xml:space="preserve"> a, c = 5, d;</w:t>
      </w:r>
    </w:p>
    <w:p w:rsidR="00BF4780" w:rsidRDefault="00BF4780" w:rsidP="00BF4780">
      <w:pPr>
        <w:pStyle w:val="Heading3"/>
        <w:rPr>
          <w:sz w:val="37"/>
          <w:szCs w:val="37"/>
          <w:lang w:val="en"/>
        </w:rPr>
      </w:pPr>
      <w:r>
        <w:rPr>
          <w:sz w:val="37"/>
          <w:szCs w:val="37"/>
          <w:lang w:val="en"/>
        </w:rPr>
        <w:t xml:space="preserve">The </w:t>
      </w:r>
      <w:proofErr w:type="spellStart"/>
      <w:r>
        <w:rPr>
          <w:sz w:val="37"/>
          <w:szCs w:val="37"/>
          <w:lang w:val="en"/>
        </w:rPr>
        <w:t>sizeof</w:t>
      </w:r>
      <w:proofErr w:type="spellEnd"/>
      <w:r>
        <w:rPr>
          <w:sz w:val="37"/>
          <w:szCs w:val="37"/>
          <w:lang w:val="en"/>
        </w:rPr>
        <w:t xml:space="preserve"> operator</w:t>
      </w:r>
    </w:p>
    <w:p w:rsidR="00BF4780" w:rsidRDefault="00BF4780" w:rsidP="00BF4780">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 xml:space="preserve">The </w:t>
      </w:r>
      <w:proofErr w:type="spellStart"/>
      <w:r>
        <w:rPr>
          <w:rStyle w:val="HTMLCode"/>
          <w:rFonts w:eastAsiaTheme="majorEastAsia"/>
          <w:color w:val="101820"/>
          <w:lang w:val="en"/>
        </w:rPr>
        <w:t>sizeof</w:t>
      </w:r>
      <w:proofErr w:type="spellEnd"/>
      <w:r>
        <w:rPr>
          <w:rFonts w:ascii="Verdana" w:hAnsi="Verdana" w:cs="Arial"/>
          <w:color w:val="101820"/>
          <w:sz w:val="23"/>
          <w:szCs w:val="23"/>
          <w:lang w:val="en"/>
        </w:rPr>
        <w:t xml:space="preserve"> is </w:t>
      </w:r>
      <w:proofErr w:type="gramStart"/>
      <w:r>
        <w:rPr>
          <w:rFonts w:ascii="Verdana" w:hAnsi="Verdana" w:cs="Arial"/>
          <w:color w:val="101820"/>
          <w:sz w:val="23"/>
          <w:szCs w:val="23"/>
          <w:lang w:val="en"/>
        </w:rPr>
        <w:t>an</w:t>
      </w:r>
      <w:proofErr w:type="gramEnd"/>
      <w:r>
        <w:rPr>
          <w:rFonts w:ascii="Verdana" w:hAnsi="Verdana" w:cs="Arial"/>
          <w:color w:val="101820"/>
          <w:sz w:val="23"/>
          <w:szCs w:val="23"/>
          <w:lang w:val="en"/>
        </w:rPr>
        <w:t xml:space="preserve"> unary operator which returns the size of data (constant, variables, array, structure </w:t>
      </w:r>
      <w:proofErr w:type="spellStart"/>
      <w:r>
        <w:rPr>
          <w:rFonts w:ascii="Verdana" w:hAnsi="Verdana" w:cs="Arial"/>
          <w:color w:val="101820"/>
          <w:sz w:val="23"/>
          <w:szCs w:val="23"/>
          <w:lang w:val="en"/>
        </w:rPr>
        <w:t>etc</w:t>
      </w:r>
      <w:proofErr w:type="spellEnd"/>
      <w:r>
        <w:rPr>
          <w:rFonts w:ascii="Verdana" w:hAnsi="Verdana" w:cs="Arial"/>
          <w:color w:val="101820"/>
          <w:sz w:val="23"/>
          <w:szCs w:val="23"/>
          <w:lang w:val="en"/>
        </w:rPr>
        <w:t>).</w:t>
      </w:r>
    </w:p>
    <w:p w:rsidR="00BF4780" w:rsidRDefault="00BF4780" w:rsidP="00BF4780">
      <w:pPr>
        <w:pStyle w:val="Heading3"/>
        <w:rPr>
          <w:rFonts w:ascii="Tahoma" w:hAnsi="Tahoma"/>
          <w:sz w:val="37"/>
          <w:szCs w:val="37"/>
          <w:lang w:val="en"/>
        </w:rPr>
      </w:pPr>
      <w:r>
        <w:rPr>
          <w:sz w:val="37"/>
          <w:szCs w:val="37"/>
          <w:lang w:val="en"/>
        </w:rPr>
        <w:t xml:space="preserve">Example #6: </w:t>
      </w:r>
      <w:proofErr w:type="spellStart"/>
      <w:r>
        <w:rPr>
          <w:sz w:val="37"/>
          <w:szCs w:val="37"/>
          <w:lang w:val="en"/>
        </w:rPr>
        <w:t>sizeof</w:t>
      </w:r>
      <w:proofErr w:type="spellEnd"/>
      <w:r>
        <w:rPr>
          <w:sz w:val="37"/>
          <w:szCs w:val="37"/>
          <w:lang w:val="en"/>
        </w:rPr>
        <w:t xml:space="preserve"> Operator</w:t>
      </w:r>
    </w:p>
    <w:p w:rsidR="00BF4780" w:rsidRDefault="00BF4780" w:rsidP="00BF4780">
      <w:pPr>
        <w:pStyle w:val="HTMLPreformatted"/>
        <w:shd w:val="clear" w:color="auto" w:fill="EEEEEE"/>
        <w:spacing w:after="150"/>
        <w:rPr>
          <w:rStyle w:val="pln2"/>
          <w:lang w:val="en"/>
        </w:rPr>
      </w:pPr>
      <w:r>
        <w:rPr>
          <w:rStyle w:val="com2"/>
          <w:lang w:val="en"/>
        </w:rPr>
        <w:t>#include</w:t>
      </w:r>
      <w:r>
        <w:rPr>
          <w:rStyle w:val="pln2"/>
          <w:lang w:val="en"/>
        </w:rPr>
        <w:t xml:space="preserve"> </w:t>
      </w:r>
      <w:r>
        <w:rPr>
          <w:rStyle w:val="str2"/>
          <w:lang w:val="en"/>
        </w:rPr>
        <w:t>&lt;</w:t>
      </w:r>
      <w:proofErr w:type="spellStart"/>
      <w:r>
        <w:rPr>
          <w:rStyle w:val="str2"/>
          <w:lang w:val="en"/>
        </w:rPr>
        <w:t>stdio.h</w:t>
      </w:r>
      <w:proofErr w:type="spellEnd"/>
      <w:r>
        <w:rPr>
          <w:rStyle w:val="str2"/>
          <w:lang w:val="en"/>
        </w:rPr>
        <w:t>&gt;</w:t>
      </w:r>
    </w:p>
    <w:p w:rsidR="00BF4780" w:rsidRDefault="00BF4780" w:rsidP="00BF4780">
      <w:pPr>
        <w:pStyle w:val="HTMLPreformatted"/>
        <w:shd w:val="clear" w:color="auto" w:fill="EEEEEE"/>
        <w:spacing w:after="150"/>
        <w:rPr>
          <w:rStyle w:val="pln2"/>
          <w:lang w:val="en"/>
        </w:rPr>
      </w:pPr>
      <w:proofErr w:type="spellStart"/>
      <w:proofErr w:type="gramStart"/>
      <w:r>
        <w:rPr>
          <w:rStyle w:val="kwd2"/>
          <w:lang w:val="en"/>
        </w:rPr>
        <w:t>int</w:t>
      </w:r>
      <w:proofErr w:type="spellEnd"/>
      <w:proofErr w:type="gramEnd"/>
      <w:r>
        <w:rPr>
          <w:rStyle w:val="pln2"/>
          <w:lang w:val="en"/>
        </w:rPr>
        <w:t xml:space="preserve"> main</w:t>
      </w:r>
      <w:r>
        <w:rPr>
          <w:rStyle w:val="pun2"/>
          <w:lang w:val="en"/>
        </w:rPr>
        <w:t>()</w:t>
      </w:r>
    </w:p>
    <w:p w:rsidR="00BF4780" w:rsidRDefault="00BF4780" w:rsidP="00BF4780">
      <w:pPr>
        <w:pStyle w:val="HTMLPreformatted"/>
        <w:shd w:val="clear" w:color="auto" w:fill="EEEEEE"/>
        <w:spacing w:after="150"/>
        <w:rPr>
          <w:rStyle w:val="pln2"/>
          <w:lang w:val="en"/>
        </w:rPr>
      </w:pPr>
      <w:r>
        <w:rPr>
          <w:rStyle w:val="pun2"/>
          <w:lang w:val="en"/>
        </w:rPr>
        <w:t>{</w:t>
      </w:r>
    </w:p>
    <w:p w:rsidR="00BF4780" w:rsidRDefault="00BF4780" w:rsidP="00BF4780">
      <w:pPr>
        <w:pStyle w:val="HTMLPreformatted"/>
        <w:shd w:val="clear" w:color="auto" w:fill="EEEEEE"/>
        <w:spacing w:after="150"/>
        <w:rPr>
          <w:rStyle w:val="pln2"/>
          <w:lang w:val="en"/>
        </w:rPr>
      </w:pPr>
      <w:r>
        <w:rPr>
          <w:rStyle w:val="pln2"/>
          <w:lang w:val="en"/>
        </w:rPr>
        <w:t xml:space="preserve">    </w:t>
      </w:r>
      <w:proofErr w:type="spellStart"/>
      <w:proofErr w:type="gramStart"/>
      <w:r>
        <w:rPr>
          <w:rStyle w:val="kwd2"/>
          <w:lang w:val="en"/>
        </w:rPr>
        <w:t>int</w:t>
      </w:r>
      <w:proofErr w:type="spellEnd"/>
      <w:proofErr w:type="gramEnd"/>
      <w:r>
        <w:rPr>
          <w:rStyle w:val="pln2"/>
          <w:lang w:val="en"/>
        </w:rPr>
        <w:t xml:space="preserve"> a</w:t>
      </w:r>
      <w:r>
        <w:rPr>
          <w:rStyle w:val="pun2"/>
          <w:lang w:val="en"/>
        </w:rPr>
        <w:t>,</w:t>
      </w:r>
      <w:r>
        <w:rPr>
          <w:rStyle w:val="pln2"/>
          <w:lang w:val="en"/>
        </w:rPr>
        <w:t xml:space="preserve"> e</w:t>
      </w:r>
      <w:r>
        <w:rPr>
          <w:rStyle w:val="pun2"/>
          <w:lang w:val="en"/>
        </w:rPr>
        <w:t>[</w:t>
      </w:r>
      <w:r>
        <w:rPr>
          <w:rStyle w:val="lit2"/>
          <w:lang w:val="en"/>
        </w:rPr>
        <w:t>10</w:t>
      </w:r>
      <w:r>
        <w:rPr>
          <w:rStyle w:val="pun2"/>
          <w:lang w:val="en"/>
        </w:rPr>
        <w:t>];</w:t>
      </w:r>
    </w:p>
    <w:p w:rsidR="00BF4780" w:rsidRDefault="00BF4780" w:rsidP="00BF4780">
      <w:pPr>
        <w:pStyle w:val="HTMLPreformatted"/>
        <w:shd w:val="clear" w:color="auto" w:fill="EEEEEE"/>
        <w:spacing w:after="150"/>
        <w:rPr>
          <w:rStyle w:val="pln2"/>
          <w:lang w:val="en"/>
        </w:rPr>
      </w:pPr>
      <w:r>
        <w:rPr>
          <w:rStyle w:val="pln2"/>
          <w:lang w:val="en"/>
        </w:rPr>
        <w:t xml:space="preserve">    </w:t>
      </w:r>
      <w:proofErr w:type="gramStart"/>
      <w:r>
        <w:rPr>
          <w:rStyle w:val="kwd2"/>
          <w:lang w:val="en"/>
        </w:rPr>
        <w:t>float</w:t>
      </w:r>
      <w:proofErr w:type="gramEnd"/>
      <w:r>
        <w:rPr>
          <w:rStyle w:val="pln2"/>
          <w:lang w:val="en"/>
        </w:rPr>
        <w:t xml:space="preserve"> b</w:t>
      </w:r>
      <w:r>
        <w:rPr>
          <w:rStyle w:val="pun2"/>
          <w:lang w:val="en"/>
        </w:rPr>
        <w:t>;</w:t>
      </w:r>
    </w:p>
    <w:p w:rsidR="00BF4780" w:rsidRDefault="00BF4780" w:rsidP="00BF4780">
      <w:pPr>
        <w:pStyle w:val="HTMLPreformatted"/>
        <w:shd w:val="clear" w:color="auto" w:fill="EEEEEE"/>
        <w:spacing w:after="150"/>
        <w:rPr>
          <w:rStyle w:val="pln2"/>
          <w:lang w:val="en"/>
        </w:rPr>
      </w:pPr>
      <w:r>
        <w:rPr>
          <w:rStyle w:val="pln2"/>
          <w:lang w:val="en"/>
        </w:rPr>
        <w:t xml:space="preserve">    </w:t>
      </w:r>
      <w:proofErr w:type="gramStart"/>
      <w:r>
        <w:rPr>
          <w:rStyle w:val="kwd2"/>
          <w:lang w:val="en"/>
        </w:rPr>
        <w:t>double</w:t>
      </w:r>
      <w:proofErr w:type="gramEnd"/>
      <w:r>
        <w:rPr>
          <w:rStyle w:val="pln2"/>
          <w:lang w:val="en"/>
        </w:rPr>
        <w:t xml:space="preserve"> c</w:t>
      </w:r>
      <w:r>
        <w:rPr>
          <w:rStyle w:val="pun2"/>
          <w:lang w:val="en"/>
        </w:rPr>
        <w:t>;</w:t>
      </w:r>
    </w:p>
    <w:p w:rsidR="00BF4780" w:rsidRDefault="00BF4780" w:rsidP="00BF4780">
      <w:pPr>
        <w:pStyle w:val="HTMLPreformatted"/>
        <w:shd w:val="clear" w:color="auto" w:fill="EEEEEE"/>
        <w:spacing w:after="150"/>
        <w:rPr>
          <w:rStyle w:val="pln2"/>
          <w:lang w:val="en"/>
        </w:rPr>
      </w:pPr>
      <w:r>
        <w:rPr>
          <w:rStyle w:val="pln2"/>
          <w:lang w:val="en"/>
        </w:rPr>
        <w:t xml:space="preserve">    </w:t>
      </w:r>
      <w:proofErr w:type="gramStart"/>
      <w:r>
        <w:rPr>
          <w:rStyle w:val="kwd2"/>
          <w:lang w:val="en"/>
        </w:rPr>
        <w:t>char</w:t>
      </w:r>
      <w:proofErr w:type="gramEnd"/>
      <w:r>
        <w:rPr>
          <w:rStyle w:val="pln2"/>
          <w:lang w:val="en"/>
        </w:rPr>
        <w:t xml:space="preserve"> d</w:t>
      </w:r>
      <w:r>
        <w:rPr>
          <w:rStyle w:val="pun2"/>
          <w:lang w:val="en"/>
        </w:rPr>
        <w:t>;</w:t>
      </w:r>
    </w:p>
    <w:p w:rsidR="00BF4780" w:rsidRDefault="00BF4780" w:rsidP="00BF4780">
      <w:pPr>
        <w:pStyle w:val="HTMLPreformatted"/>
        <w:shd w:val="clear" w:color="auto" w:fill="EEEEEE"/>
        <w:spacing w:after="150"/>
        <w:rPr>
          <w:rStyle w:val="pln2"/>
          <w:lang w:val="en"/>
        </w:rPr>
      </w:pPr>
      <w:r>
        <w:rPr>
          <w:rStyle w:val="pln2"/>
          <w:lang w:val="en"/>
        </w:rPr>
        <w:t xml:space="preserve">    </w:t>
      </w:r>
      <w:proofErr w:type="spellStart"/>
      <w:proofErr w:type="gramStart"/>
      <w:r>
        <w:rPr>
          <w:rStyle w:val="pln2"/>
          <w:lang w:val="en"/>
        </w:rPr>
        <w:t>printf</w:t>
      </w:r>
      <w:proofErr w:type="spellEnd"/>
      <w:r>
        <w:rPr>
          <w:rStyle w:val="pun2"/>
          <w:lang w:val="en"/>
        </w:rPr>
        <w:t>(</w:t>
      </w:r>
      <w:proofErr w:type="gramEnd"/>
      <w:r>
        <w:rPr>
          <w:rStyle w:val="str2"/>
          <w:lang w:val="en"/>
        </w:rPr>
        <w:t xml:space="preserve">"Size of </w:t>
      </w:r>
      <w:proofErr w:type="spellStart"/>
      <w:r>
        <w:rPr>
          <w:rStyle w:val="str2"/>
          <w:lang w:val="en"/>
        </w:rPr>
        <w:t>int</w:t>
      </w:r>
      <w:proofErr w:type="spellEnd"/>
      <w:r>
        <w:rPr>
          <w:rStyle w:val="str2"/>
          <w:lang w:val="en"/>
        </w:rPr>
        <w:t>=%</w:t>
      </w:r>
      <w:proofErr w:type="spellStart"/>
      <w:r>
        <w:rPr>
          <w:rStyle w:val="str2"/>
          <w:lang w:val="en"/>
        </w:rPr>
        <w:t>lu</w:t>
      </w:r>
      <w:proofErr w:type="spellEnd"/>
      <w:r>
        <w:rPr>
          <w:rStyle w:val="str2"/>
          <w:lang w:val="en"/>
        </w:rPr>
        <w:t xml:space="preserve"> bytes\n"</w:t>
      </w:r>
      <w:r>
        <w:rPr>
          <w:rStyle w:val="pun2"/>
          <w:lang w:val="en"/>
        </w:rPr>
        <w:t>,</w:t>
      </w:r>
      <w:proofErr w:type="spellStart"/>
      <w:r>
        <w:rPr>
          <w:rStyle w:val="kwd2"/>
          <w:lang w:val="en"/>
        </w:rPr>
        <w:t>sizeof</w:t>
      </w:r>
      <w:proofErr w:type="spellEnd"/>
      <w:r>
        <w:rPr>
          <w:rStyle w:val="pun2"/>
          <w:lang w:val="en"/>
        </w:rPr>
        <w:t>(</w:t>
      </w:r>
      <w:r>
        <w:rPr>
          <w:rStyle w:val="pln2"/>
          <w:lang w:val="en"/>
        </w:rPr>
        <w:t>a</w:t>
      </w:r>
      <w:r>
        <w:rPr>
          <w:rStyle w:val="pun2"/>
          <w:lang w:val="en"/>
        </w:rPr>
        <w:t>));</w:t>
      </w:r>
    </w:p>
    <w:p w:rsidR="00BF4780" w:rsidRDefault="00BF4780" w:rsidP="00BF4780">
      <w:pPr>
        <w:pStyle w:val="HTMLPreformatted"/>
        <w:shd w:val="clear" w:color="auto" w:fill="EEEEEE"/>
        <w:spacing w:after="150"/>
        <w:rPr>
          <w:rStyle w:val="pln2"/>
          <w:lang w:val="en"/>
        </w:rPr>
      </w:pPr>
      <w:r>
        <w:rPr>
          <w:rStyle w:val="pln2"/>
          <w:lang w:val="en"/>
        </w:rPr>
        <w:t xml:space="preserve">    </w:t>
      </w:r>
      <w:proofErr w:type="spellStart"/>
      <w:proofErr w:type="gramStart"/>
      <w:r>
        <w:rPr>
          <w:rStyle w:val="pln2"/>
          <w:lang w:val="en"/>
        </w:rPr>
        <w:t>printf</w:t>
      </w:r>
      <w:proofErr w:type="spellEnd"/>
      <w:r>
        <w:rPr>
          <w:rStyle w:val="pun2"/>
          <w:lang w:val="en"/>
        </w:rPr>
        <w:t>(</w:t>
      </w:r>
      <w:proofErr w:type="gramEnd"/>
      <w:r>
        <w:rPr>
          <w:rStyle w:val="str2"/>
          <w:lang w:val="en"/>
        </w:rPr>
        <w:t>"Size of float=%</w:t>
      </w:r>
      <w:proofErr w:type="spellStart"/>
      <w:r>
        <w:rPr>
          <w:rStyle w:val="str2"/>
          <w:lang w:val="en"/>
        </w:rPr>
        <w:t>lu</w:t>
      </w:r>
      <w:proofErr w:type="spellEnd"/>
      <w:r>
        <w:rPr>
          <w:rStyle w:val="str2"/>
          <w:lang w:val="en"/>
        </w:rPr>
        <w:t xml:space="preserve"> bytes\n"</w:t>
      </w:r>
      <w:r>
        <w:rPr>
          <w:rStyle w:val="pun2"/>
          <w:lang w:val="en"/>
        </w:rPr>
        <w:t>,</w:t>
      </w:r>
      <w:proofErr w:type="spellStart"/>
      <w:r>
        <w:rPr>
          <w:rStyle w:val="kwd2"/>
          <w:lang w:val="en"/>
        </w:rPr>
        <w:t>sizeof</w:t>
      </w:r>
      <w:proofErr w:type="spellEnd"/>
      <w:r>
        <w:rPr>
          <w:rStyle w:val="pun2"/>
          <w:lang w:val="en"/>
        </w:rPr>
        <w:t>(</w:t>
      </w:r>
      <w:r>
        <w:rPr>
          <w:rStyle w:val="pln2"/>
          <w:lang w:val="en"/>
        </w:rPr>
        <w:t>b</w:t>
      </w:r>
      <w:r>
        <w:rPr>
          <w:rStyle w:val="pun2"/>
          <w:lang w:val="en"/>
        </w:rPr>
        <w:t>));</w:t>
      </w:r>
    </w:p>
    <w:p w:rsidR="00BF4780" w:rsidRDefault="00BF4780" w:rsidP="00BF4780">
      <w:pPr>
        <w:pStyle w:val="HTMLPreformatted"/>
        <w:shd w:val="clear" w:color="auto" w:fill="EEEEEE"/>
        <w:spacing w:after="150"/>
        <w:rPr>
          <w:rStyle w:val="pln2"/>
          <w:lang w:val="en"/>
        </w:rPr>
      </w:pPr>
      <w:r>
        <w:rPr>
          <w:rStyle w:val="pln2"/>
          <w:lang w:val="en"/>
        </w:rPr>
        <w:t xml:space="preserve">    </w:t>
      </w:r>
      <w:proofErr w:type="spellStart"/>
      <w:proofErr w:type="gramStart"/>
      <w:r>
        <w:rPr>
          <w:rStyle w:val="pln2"/>
          <w:lang w:val="en"/>
        </w:rPr>
        <w:t>printf</w:t>
      </w:r>
      <w:proofErr w:type="spellEnd"/>
      <w:r>
        <w:rPr>
          <w:rStyle w:val="pun2"/>
          <w:lang w:val="en"/>
        </w:rPr>
        <w:t>(</w:t>
      </w:r>
      <w:proofErr w:type="gramEnd"/>
      <w:r>
        <w:rPr>
          <w:rStyle w:val="str2"/>
          <w:lang w:val="en"/>
        </w:rPr>
        <w:t>"Size of double=%</w:t>
      </w:r>
      <w:proofErr w:type="spellStart"/>
      <w:r>
        <w:rPr>
          <w:rStyle w:val="str2"/>
          <w:lang w:val="en"/>
        </w:rPr>
        <w:t>lu</w:t>
      </w:r>
      <w:proofErr w:type="spellEnd"/>
      <w:r>
        <w:rPr>
          <w:rStyle w:val="str2"/>
          <w:lang w:val="en"/>
        </w:rPr>
        <w:t xml:space="preserve"> bytes\n"</w:t>
      </w:r>
      <w:r>
        <w:rPr>
          <w:rStyle w:val="pun2"/>
          <w:lang w:val="en"/>
        </w:rPr>
        <w:t>,</w:t>
      </w:r>
      <w:proofErr w:type="spellStart"/>
      <w:r>
        <w:rPr>
          <w:rStyle w:val="kwd2"/>
          <w:lang w:val="en"/>
        </w:rPr>
        <w:t>sizeof</w:t>
      </w:r>
      <w:proofErr w:type="spellEnd"/>
      <w:r>
        <w:rPr>
          <w:rStyle w:val="pun2"/>
          <w:lang w:val="en"/>
        </w:rPr>
        <w:t>(</w:t>
      </w:r>
      <w:r>
        <w:rPr>
          <w:rStyle w:val="pln2"/>
          <w:lang w:val="en"/>
        </w:rPr>
        <w:t>c</w:t>
      </w:r>
      <w:r>
        <w:rPr>
          <w:rStyle w:val="pun2"/>
          <w:lang w:val="en"/>
        </w:rPr>
        <w:t>));</w:t>
      </w:r>
    </w:p>
    <w:p w:rsidR="00BF4780" w:rsidRDefault="00BF4780" w:rsidP="00BF4780">
      <w:pPr>
        <w:pStyle w:val="HTMLPreformatted"/>
        <w:shd w:val="clear" w:color="auto" w:fill="EEEEEE"/>
        <w:spacing w:after="150"/>
        <w:rPr>
          <w:rStyle w:val="pln2"/>
          <w:lang w:val="en"/>
        </w:rPr>
      </w:pPr>
      <w:r>
        <w:rPr>
          <w:rStyle w:val="pln2"/>
          <w:lang w:val="en"/>
        </w:rPr>
        <w:t xml:space="preserve">    </w:t>
      </w:r>
      <w:proofErr w:type="spellStart"/>
      <w:proofErr w:type="gramStart"/>
      <w:r>
        <w:rPr>
          <w:rStyle w:val="pln2"/>
          <w:lang w:val="en"/>
        </w:rPr>
        <w:t>printf</w:t>
      </w:r>
      <w:proofErr w:type="spellEnd"/>
      <w:r>
        <w:rPr>
          <w:rStyle w:val="pun2"/>
          <w:lang w:val="en"/>
        </w:rPr>
        <w:t>(</w:t>
      </w:r>
      <w:proofErr w:type="gramEnd"/>
      <w:r>
        <w:rPr>
          <w:rStyle w:val="str2"/>
          <w:lang w:val="en"/>
        </w:rPr>
        <w:t>"Size of char=%</w:t>
      </w:r>
      <w:proofErr w:type="spellStart"/>
      <w:r>
        <w:rPr>
          <w:rStyle w:val="str2"/>
          <w:lang w:val="en"/>
        </w:rPr>
        <w:t>lu</w:t>
      </w:r>
      <w:proofErr w:type="spellEnd"/>
      <w:r>
        <w:rPr>
          <w:rStyle w:val="str2"/>
          <w:lang w:val="en"/>
        </w:rPr>
        <w:t xml:space="preserve"> byte\n"</w:t>
      </w:r>
      <w:r>
        <w:rPr>
          <w:rStyle w:val="pun2"/>
          <w:lang w:val="en"/>
        </w:rPr>
        <w:t>,</w:t>
      </w:r>
      <w:proofErr w:type="spellStart"/>
      <w:r>
        <w:rPr>
          <w:rStyle w:val="kwd2"/>
          <w:lang w:val="en"/>
        </w:rPr>
        <w:t>sizeof</w:t>
      </w:r>
      <w:proofErr w:type="spellEnd"/>
      <w:r>
        <w:rPr>
          <w:rStyle w:val="pun2"/>
          <w:lang w:val="en"/>
        </w:rPr>
        <w:t>(</w:t>
      </w:r>
      <w:r>
        <w:rPr>
          <w:rStyle w:val="pln2"/>
          <w:lang w:val="en"/>
        </w:rPr>
        <w:t>d</w:t>
      </w:r>
      <w:r>
        <w:rPr>
          <w:rStyle w:val="pun2"/>
          <w:lang w:val="en"/>
        </w:rPr>
        <w:t>));</w:t>
      </w:r>
    </w:p>
    <w:p w:rsidR="00BF4780" w:rsidRDefault="00BF4780" w:rsidP="00BF4780">
      <w:pPr>
        <w:pStyle w:val="HTMLPreformatted"/>
        <w:shd w:val="clear" w:color="auto" w:fill="EEEEEE"/>
        <w:spacing w:after="150"/>
        <w:rPr>
          <w:rStyle w:val="pln2"/>
          <w:lang w:val="en"/>
        </w:rPr>
      </w:pPr>
      <w:r>
        <w:rPr>
          <w:rStyle w:val="pln2"/>
          <w:lang w:val="en"/>
        </w:rPr>
        <w:t xml:space="preserve">    </w:t>
      </w:r>
      <w:proofErr w:type="spellStart"/>
      <w:proofErr w:type="gramStart"/>
      <w:r>
        <w:rPr>
          <w:rStyle w:val="pln2"/>
          <w:lang w:val="en"/>
        </w:rPr>
        <w:t>printf</w:t>
      </w:r>
      <w:proofErr w:type="spellEnd"/>
      <w:r>
        <w:rPr>
          <w:rStyle w:val="pun2"/>
          <w:lang w:val="en"/>
        </w:rPr>
        <w:t>(</w:t>
      </w:r>
      <w:proofErr w:type="gramEnd"/>
      <w:r>
        <w:rPr>
          <w:rStyle w:val="str2"/>
          <w:lang w:val="en"/>
        </w:rPr>
        <w:t>"Size of integer type array having 10 elements = %</w:t>
      </w:r>
      <w:proofErr w:type="spellStart"/>
      <w:r>
        <w:rPr>
          <w:rStyle w:val="str2"/>
          <w:lang w:val="en"/>
        </w:rPr>
        <w:t>lu</w:t>
      </w:r>
      <w:proofErr w:type="spellEnd"/>
      <w:r>
        <w:rPr>
          <w:rStyle w:val="str2"/>
          <w:lang w:val="en"/>
        </w:rPr>
        <w:t xml:space="preserve"> bytes\n"</w:t>
      </w:r>
      <w:r>
        <w:rPr>
          <w:rStyle w:val="pun2"/>
          <w:lang w:val="en"/>
        </w:rPr>
        <w:t>,</w:t>
      </w:r>
      <w:r>
        <w:rPr>
          <w:rStyle w:val="pln2"/>
          <w:lang w:val="en"/>
        </w:rPr>
        <w:t xml:space="preserve"> </w:t>
      </w:r>
      <w:proofErr w:type="spellStart"/>
      <w:r>
        <w:rPr>
          <w:rStyle w:val="kwd2"/>
          <w:lang w:val="en"/>
        </w:rPr>
        <w:t>sizeof</w:t>
      </w:r>
      <w:proofErr w:type="spellEnd"/>
      <w:r>
        <w:rPr>
          <w:rStyle w:val="pun2"/>
          <w:lang w:val="en"/>
        </w:rPr>
        <w:t>(</w:t>
      </w:r>
      <w:r>
        <w:rPr>
          <w:rStyle w:val="pln2"/>
          <w:lang w:val="en"/>
        </w:rPr>
        <w:t>e</w:t>
      </w:r>
      <w:r>
        <w:rPr>
          <w:rStyle w:val="pun2"/>
          <w:lang w:val="en"/>
        </w:rPr>
        <w:t>));</w:t>
      </w:r>
    </w:p>
    <w:p w:rsidR="00BF4780" w:rsidRDefault="00BF4780" w:rsidP="00BF4780">
      <w:pPr>
        <w:pStyle w:val="HTMLPreformatted"/>
        <w:shd w:val="clear" w:color="auto" w:fill="EEEEEE"/>
        <w:spacing w:after="150"/>
        <w:rPr>
          <w:rStyle w:val="pln2"/>
          <w:lang w:val="en"/>
        </w:rPr>
      </w:pPr>
      <w:r>
        <w:rPr>
          <w:rStyle w:val="pln2"/>
          <w:lang w:val="en"/>
        </w:rPr>
        <w:t xml:space="preserve">    </w:t>
      </w:r>
      <w:proofErr w:type="gramStart"/>
      <w:r>
        <w:rPr>
          <w:rStyle w:val="kwd2"/>
          <w:lang w:val="en"/>
        </w:rPr>
        <w:t>return</w:t>
      </w:r>
      <w:proofErr w:type="gramEnd"/>
      <w:r>
        <w:rPr>
          <w:rStyle w:val="pln2"/>
          <w:lang w:val="en"/>
        </w:rPr>
        <w:t xml:space="preserve"> </w:t>
      </w:r>
      <w:r>
        <w:rPr>
          <w:rStyle w:val="lit2"/>
          <w:lang w:val="en"/>
        </w:rPr>
        <w:t>0</w:t>
      </w:r>
      <w:r>
        <w:rPr>
          <w:rStyle w:val="pun2"/>
          <w:lang w:val="en"/>
        </w:rPr>
        <w:t>;</w:t>
      </w:r>
    </w:p>
    <w:p w:rsidR="00BF4780" w:rsidRDefault="00BF4780" w:rsidP="00BF4780">
      <w:pPr>
        <w:pStyle w:val="HTMLPreformatted"/>
        <w:shd w:val="clear" w:color="auto" w:fill="EEEEEE"/>
        <w:spacing w:after="150"/>
        <w:rPr>
          <w:color w:val="101820"/>
          <w:lang w:val="en"/>
        </w:rPr>
      </w:pPr>
      <w:r>
        <w:rPr>
          <w:rStyle w:val="pun2"/>
          <w:lang w:val="en"/>
        </w:rPr>
        <w:t>}</w:t>
      </w:r>
    </w:p>
    <w:p w:rsidR="00BF4780" w:rsidRDefault="00BF4780" w:rsidP="00BF4780">
      <w:pPr>
        <w:pStyle w:val="NormalWeb"/>
        <w:spacing w:line="390" w:lineRule="atLeast"/>
        <w:rPr>
          <w:rFonts w:ascii="Verdana" w:hAnsi="Verdana" w:cs="Arial"/>
          <w:color w:val="101820"/>
          <w:sz w:val="23"/>
          <w:szCs w:val="23"/>
          <w:lang w:val="en"/>
        </w:rPr>
      </w:pPr>
      <w:r>
        <w:rPr>
          <w:rFonts w:ascii="Verdana" w:hAnsi="Verdana" w:cs="Arial"/>
          <w:b/>
          <w:bCs/>
          <w:color w:val="555555"/>
          <w:sz w:val="23"/>
          <w:szCs w:val="23"/>
          <w:lang w:val="en"/>
        </w:rPr>
        <w:t>Output</w:t>
      </w:r>
    </w:p>
    <w:p w:rsidR="00BF4780" w:rsidRDefault="00BF4780" w:rsidP="00BF4780">
      <w:pPr>
        <w:pStyle w:val="HTMLPreformatted"/>
        <w:spacing w:line="390" w:lineRule="atLeast"/>
        <w:rPr>
          <w:color w:val="101820"/>
          <w:lang w:val="en"/>
        </w:rPr>
      </w:pPr>
      <w:r>
        <w:rPr>
          <w:color w:val="101820"/>
          <w:lang w:val="en"/>
        </w:rPr>
        <w:t xml:space="preserve">Size of </w:t>
      </w:r>
      <w:proofErr w:type="spellStart"/>
      <w:r>
        <w:rPr>
          <w:color w:val="101820"/>
          <w:lang w:val="en"/>
        </w:rPr>
        <w:t>int</w:t>
      </w:r>
      <w:proofErr w:type="spellEnd"/>
      <w:r>
        <w:rPr>
          <w:color w:val="101820"/>
          <w:lang w:val="en"/>
        </w:rPr>
        <w:t xml:space="preserve"> = 4 bytes</w:t>
      </w:r>
    </w:p>
    <w:p w:rsidR="00BF4780" w:rsidRDefault="00BF4780" w:rsidP="00BF4780">
      <w:pPr>
        <w:pStyle w:val="HTMLPreformatted"/>
        <w:spacing w:line="390" w:lineRule="atLeast"/>
        <w:rPr>
          <w:color w:val="101820"/>
          <w:lang w:val="en"/>
        </w:rPr>
      </w:pPr>
      <w:r>
        <w:rPr>
          <w:color w:val="101820"/>
          <w:lang w:val="en"/>
        </w:rPr>
        <w:lastRenderedPageBreak/>
        <w:t>Size of float = 4 bytes</w:t>
      </w:r>
    </w:p>
    <w:p w:rsidR="00BF4780" w:rsidRDefault="00BF4780" w:rsidP="00BF4780">
      <w:pPr>
        <w:pStyle w:val="HTMLPreformatted"/>
        <w:spacing w:line="390" w:lineRule="atLeast"/>
        <w:rPr>
          <w:color w:val="101820"/>
          <w:lang w:val="en"/>
        </w:rPr>
      </w:pPr>
      <w:r>
        <w:rPr>
          <w:color w:val="101820"/>
          <w:lang w:val="en"/>
        </w:rPr>
        <w:t>Size of double = 8 bytes</w:t>
      </w:r>
    </w:p>
    <w:p w:rsidR="00BF4780" w:rsidRDefault="00BF4780" w:rsidP="00BF4780">
      <w:pPr>
        <w:pStyle w:val="HTMLPreformatted"/>
        <w:spacing w:line="390" w:lineRule="atLeast"/>
        <w:rPr>
          <w:color w:val="101820"/>
          <w:lang w:val="en"/>
        </w:rPr>
      </w:pPr>
      <w:r>
        <w:rPr>
          <w:color w:val="101820"/>
          <w:lang w:val="en"/>
        </w:rPr>
        <w:t>Size of char = 1 byte</w:t>
      </w:r>
    </w:p>
    <w:p w:rsidR="00BF4780" w:rsidRDefault="00BF4780" w:rsidP="00BF4780">
      <w:pPr>
        <w:pStyle w:val="HTMLPreformatted"/>
        <w:spacing w:line="390" w:lineRule="atLeast"/>
        <w:rPr>
          <w:color w:val="101820"/>
          <w:lang w:val="en"/>
        </w:rPr>
      </w:pPr>
      <w:r>
        <w:rPr>
          <w:color w:val="101820"/>
          <w:lang w:val="en"/>
        </w:rPr>
        <w:t>Size of integer type array having 10 elements = 40 bytes</w:t>
      </w:r>
    </w:p>
    <w:p w:rsidR="00BF4780" w:rsidRDefault="00BF4780" w:rsidP="00BF4780">
      <w:pPr>
        <w:pStyle w:val="Heading3"/>
        <w:rPr>
          <w:sz w:val="37"/>
          <w:szCs w:val="37"/>
          <w:lang w:val="en"/>
        </w:rPr>
      </w:pPr>
      <w:bookmarkStart w:id="17" w:name="conditional"/>
      <w:bookmarkEnd w:id="17"/>
      <w:r>
        <w:rPr>
          <w:sz w:val="37"/>
          <w:szCs w:val="37"/>
          <w:lang w:val="en"/>
        </w:rPr>
        <w:t> C Ternary Operator (</w:t>
      </w:r>
      <w:proofErr w:type="gramStart"/>
      <w:r>
        <w:rPr>
          <w:sz w:val="37"/>
          <w:szCs w:val="37"/>
          <w:lang w:val="en"/>
        </w:rPr>
        <w:t>?:</w:t>
      </w:r>
      <w:proofErr w:type="gramEnd"/>
      <w:r>
        <w:rPr>
          <w:sz w:val="37"/>
          <w:szCs w:val="37"/>
          <w:lang w:val="en"/>
        </w:rPr>
        <w:t>)</w:t>
      </w:r>
    </w:p>
    <w:p w:rsidR="00BF4780" w:rsidRDefault="00BF4780" w:rsidP="00BF4780">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A conditional operator is a ternary operator, that is, it works on 3 operands.</w:t>
      </w:r>
    </w:p>
    <w:p w:rsidR="00BF4780" w:rsidRDefault="00BF4780" w:rsidP="00BF4780">
      <w:pPr>
        <w:pStyle w:val="Heading4"/>
        <w:rPr>
          <w:rFonts w:ascii="Tahoma" w:hAnsi="Tahoma" w:cs="Tahoma"/>
          <w:color w:val="555555"/>
          <w:sz w:val="37"/>
          <w:szCs w:val="37"/>
          <w:lang w:val="en"/>
        </w:rPr>
      </w:pPr>
      <w:r>
        <w:rPr>
          <w:sz w:val="37"/>
          <w:szCs w:val="37"/>
          <w:lang w:val="en"/>
        </w:rPr>
        <w:t>Conditional Operator Syntax</w:t>
      </w:r>
    </w:p>
    <w:p w:rsidR="00BF4780" w:rsidRDefault="00BF4780" w:rsidP="00BF4780">
      <w:pPr>
        <w:pStyle w:val="HTMLPreformatted"/>
        <w:spacing w:line="390" w:lineRule="atLeast"/>
        <w:rPr>
          <w:color w:val="101820"/>
          <w:lang w:val="en"/>
        </w:rPr>
      </w:pPr>
      <w:proofErr w:type="spellStart"/>
      <w:proofErr w:type="gramStart"/>
      <w:r>
        <w:rPr>
          <w:color w:val="101820"/>
          <w:lang w:val="en"/>
        </w:rPr>
        <w:t>conditionalExpression</w:t>
      </w:r>
      <w:proofErr w:type="spellEnd"/>
      <w:r>
        <w:rPr>
          <w:color w:val="101820"/>
          <w:lang w:val="en"/>
        </w:rPr>
        <w:t xml:space="preserve"> ?</w:t>
      </w:r>
      <w:proofErr w:type="gramEnd"/>
      <w:r>
        <w:rPr>
          <w:color w:val="101820"/>
          <w:lang w:val="en"/>
        </w:rPr>
        <w:t xml:space="preserve"> </w:t>
      </w:r>
      <w:proofErr w:type="gramStart"/>
      <w:r>
        <w:rPr>
          <w:color w:val="101820"/>
          <w:lang w:val="en"/>
        </w:rPr>
        <w:t>expression1 :</w:t>
      </w:r>
      <w:proofErr w:type="gramEnd"/>
      <w:r>
        <w:rPr>
          <w:color w:val="101820"/>
          <w:lang w:val="en"/>
        </w:rPr>
        <w:t xml:space="preserve"> expression2</w:t>
      </w:r>
    </w:p>
    <w:p w:rsidR="00BF4780" w:rsidRDefault="00BF4780" w:rsidP="00BF4780">
      <w:pPr>
        <w:pStyle w:val="NormalWeb"/>
        <w:spacing w:line="390" w:lineRule="atLeast"/>
        <w:rPr>
          <w:rFonts w:ascii="Verdana" w:hAnsi="Verdana" w:cs="Arial"/>
          <w:color w:val="101820"/>
          <w:sz w:val="23"/>
          <w:szCs w:val="23"/>
          <w:lang w:val="en"/>
        </w:rPr>
      </w:pPr>
      <w:r>
        <w:rPr>
          <w:rFonts w:ascii="Verdana" w:hAnsi="Verdana" w:cs="Arial"/>
          <w:color w:val="101820"/>
          <w:sz w:val="23"/>
          <w:szCs w:val="23"/>
          <w:lang w:val="en"/>
        </w:rPr>
        <w:t>The conditional operator works as follows:</w:t>
      </w:r>
    </w:p>
    <w:p w:rsidR="00BF4780" w:rsidRDefault="00BF4780" w:rsidP="00BF4780">
      <w:pPr>
        <w:numPr>
          <w:ilvl w:val="0"/>
          <w:numId w:val="14"/>
        </w:numPr>
        <w:spacing w:before="100" w:beforeAutospacing="1" w:after="100" w:afterAutospacing="1" w:line="390" w:lineRule="atLeast"/>
        <w:rPr>
          <w:rFonts w:ascii="Verdana" w:hAnsi="Verdana" w:cs="Arial"/>
          <w:color w:val="101820"/>
          <w:sz w:val="23"/>
          <w:szCs w:val="23"/>
          <w:lang w:val="en"/>
        </w:rPr>
      </w:pPr>
      <w:r>
        <w:rPr>
          <w:rFonts w:ascii="Verdana" w:hAnsi="Verdana" w:cs="Arial"/>
          <w:color w:val="101820"/>
          <w:sz w:val="23"/>
          <w:szCs w:val="23"/>
          <w:lang w:val="en"/>
        </w:rPr>
        <w:t xml:space="preserve">The first expression </w:t>
      </w:r>
      <w:proofErr w:type="spellStart"/>
      <w:r>
        <w:rPr>
          <w:rFonts w:ascii="Verdana" w:hAnsi="Verdana" w:cs="Arial"/>
          <w:color w:val="101820"/>
          <w:sz w:val="23"/>
          <w:szCs w:val="23"/>
          <w:lang w:val="en"/>
        </w:rPr>
        <w:t>conditionalExpression</w:t>
      </w:r>
      <w:proofErr w:type="spellEnd"/>
      <w:r>
        <w:rPr>
          <w:rFonts w:ascii="Verdana" w:hAnsi="Verdana" w:cs="Arial"/>
          <w:color w:val="101820"/>
          <w:sz w:val="23"/>
          <w:szCs w:val="23"/>
          <w:lang w:val="en"/>
        </w:rPr>
        <w:t xml:space="preserve"> is evaluated at first. This expression evaluates to 1 if it's and evaluates to 0 if it's false.</w:t>
      </w:r>
    </w:p>
    <w:p w:rsidR="00BF4780" w:rsidRDefault="00BF4780" w:rsidP="00BF4780">
      <w:pPr>
        <w:numPr>
          <w:ilvl w:val="0"/>
          <w:numId w:val="14"/>
        </w:numPr>
        <w:spacing w:before="100" w:beforeAutospacing="1" w:after="100" w:afterAutospacing="1" w:line="390" w:lineRule="atLeast"/>
        <w:rPr>
          <w:rFonts w:ascii="Verdana" w:hAnsi="Verdana" w:cs="Arial"/>
          <w:color w:val="101820"/>
          <w:sz w:val="23"/>
          <w:szCs w:val="23"/>
          <w:lang w:val="en"/>
        </w:rPr>
      </w:pPr>
      <w:r>
        <w:rPr>
          <w:rFonts w:ascii="Verdana" w:hAnsi="Verdana" w:cs="Arial"/>
          <w:color w:val="101820"/>
          <w:sz w:val="23"/>
          <w:szCs w:val="23"/>
          <w:lang w:val="en"/>
        </w:rPr>
        <w:t xml:space="preserve">If </w:t>
      </w:r>
      <w:proofErr w:type="spellStart"/>
      <w:r>
        <w:rPr>
          <w:rStyle w:val="HTMLVariable"/>
          <w:color w:val="101820"/>
          <w:lang w:val="en"/>
        </w:rPr>
        <w:t>conditionalExpression</w:t>
      </w:r>
      <w:proofErr w:type="spellEnd"/>
      <w:r>
        <w:rPr>
          <w:rFonts w:ascii="Verdana" w:hAnsi="Verdana" w:cs="Arial"/>
          <w:color w:val="101820"/>
          <w:sz w:val="23"/>
          <w:szCs w:val="23"/>
          <w:lang w:val="en"/>
        </w:rPr>
        <w:t xml:space="preserve"> is true, </w:t>
      </w:r>
      <w:r>
        <w:rPr>
          <w:rStyle w:val="HTMLVariable"/>
          <w:color w:val="101820"/>
          <w:lang w:val="en"/>
        </w:rPr>
        <w:t>expression1</w:t>
      </w:r>
      <w:r>
        <w:rPr>
          <w:rFonts w:ascii="Verdana" w:hAnsi="Verdana" w:cs="Arial"/>
          <w:color w:val="101820"/>
          <w:sz w:val="23"/>
          <w:szCs w:val="23"/>
          <w:lang w:val="en"/>
        </w:rPr>
        <w:t xml:space="preserve"> is evaluated.</w:t>
      </w:r>
    </w:p>
    <w:p w:rsidR="00BF4780" w:rsidRDefault="00BF4780" w:rsidP="00BF4780">
      <w:pPr>
        <w:numPr>
          <w:ilvl w:val="0"/>
          <w:numId w:val="14"/>
        </w:numPr>
        <w:spacing w:before="100" w:beforeAutospacing="1" w:after="100" w:afterAutospacing="1" w:line="390" w:lineRule="atLeast"/>
        <w:rPr>
          <w:rFonts w:ascii="Verdana" w:hAnsi="Verdana" w:cs="Arial"/>
          <w:color w:val="101820"/>
          <w:sz w:val="23"/>
          <w:szCs w:val="23"/>
          <w:lang w:val="en"/>
        </w:rPr>
      </w:pPr>
      <w:r>
        <w:rPr>
          <w:rFonts w:ascii="Verdana" w:hAnsi="Verdana" w:cs="Arial"/>
          <w:color w:val="101820"/>
          <w:sz w:val="23"/>
          <w:szCs w:val="23"/>
          <w:lang w:val="en"/>
        </w:rPr>
        <w:t xml:space="preserve">If </w:t>
      </w:r>
      <w:proofErr w:type="spellStart"/>
      <w:r>
        <w:rPr>
          <w:rStyle w:val="HTMLVariable"/>
          <w:color w:val="101820"/>
          <w:lang w:val="en"/>
        </w:rPr>
        <w:t>conditionalExpression</w:t>
      </w:r>
      <w:proofErr w:type="spellEnd"/>
      <w:r>
        <w:rPr>
          <w:rFonts w:ascii="Verdana" w:hAnsi="Verdana" w:cs="Arial"/>
          <w:color w:val="101820"/>
          <w:sz w:val="23"/>
          <w:szCs w:val="23"/>
          <w:lang w:val="en"/>
        </w:rPr>
        <w:t xml:space="preserve"> is false, </w:t>
      </w:r>
      <w:r>
        <w:rPr>
          <w:rStyle w:val="HTMLVariable"/>
          <w:color w:val="101820"/>
          <w:lang w:val="en"/>
        </w:rPr>
        <w:t>expression2</w:t>
      </w:r>
      <w:r>
        <w:rPr>
          <w:rFonts w:ascii="Verdana" w:hAnsi="Verdana" w:cs="Arial"/>
          <w:color w:val="101820"/>
          <w:sz w:val="23"/>
          <w:szCs w:val="23"/>
          <w:lang w:val="en"/>
        </w:rPr>
        <w:t xml:space="preserve"> is evaluated.</w:t>
      </w:r>
    </w:p>
    <w:p w:rsidR="00BF4780" w:rsidRDefault="00BF4780" w:rsidP="00BF4780">
      <w:pPr>
        <w:pStyle w:val="Heading4"/>
        <w:rPr>
          <w:rFonts w:ascii="Tahoma" w:hAnsi="Tahoma" w:cs="Tahoma"/>
          <w:color w:val="555555"/>
          <w:sz w:val="37"/>
          <w:szCs w:val="37"/>
          <w:lang w:val="en"/>
        </w:rPr>
      </w:pPr>
      <w:r>
        <w:rPr>
          <w:sz w:val="37"/>
          <w:szCs w:val="37"/>
          <w:lang w:val="en"/>
        </w:rPr>
        <w:t>Example #7: C conditional Operator</w:t>
      </w:r>
    </w:p>
    <w:p w:rsidR="00BF4780" w:rsidRDefault="00BF4780" w:rsidP="00BF4780">
      <w:pPr>
        <w:pStyle w:val="HTMLPreformatted"/>
        <w:shd w:val="clear" w:color="auto" w:fill="EEEEEE"/>
        <w:spacing w:after="150"/>
        <w:rPr>
          <w:rStyle w:val="pln2"/>
          <w:lang w:val="en"/>
        </w:rPr>
      </w:pPr>
      <w:r>
        <w:rPr>
          <w:rStyle w:val="com2"/>
          <w:lang w:val="en"/>
        </w:rPr>
        <w:t>#include</w:t>
      </w:r>
      <w:r>
        <w:rPr>
          <w:rStyle w:val="pln2"/>
          <w:lang w:val="en"/>
        </w:rPr>
        <w:t xml:space="preserve"> </w:t>
      </w:r>
      <w:r>
        <w:rPr>
          <w:rStyle w:val="str2"/>
          <w:lang w:val="en"/>
        </w:rPr>
        <w:t>&lt;</w:t>
      </w:r>
      <w:proofErr w:type="spellStart"/>
      <w:r>
        <w:rPr>
          <w:rStyle w:val="str2"/>
          <w:lang w:val="en"/>
        </w:rPr>
        <w:t>stdio.h</w:t>
      </w:r>
      <w:proofErr w:type="spellEnd"/>
      <w:r>
        <w:rPr>
          <w:rStyle w:val="str2"/>
          <w:lang w:val="en"/>
        </w:rPr>
        <w:t>&gt;</w:t>
      </w:r>
    </w:p>
    <w:p w:rsidR="00BF4780" w:rsidRDefault="00BF4780" w:rsidP="00BF4780">
      <w:pPr>
        <w:pStyle w:val="HTMLPreformatted"/>
        <w:shd w:val="clear" w:color="auto" w:fill="EEEEEE"/>
        <w:spacing w:after="150"/>
        <w:rPr>
          <w:rStyle w:val="pln2"/>
          <w:lang w:val="en"/>
        </w:rPr>
      </w:pPr>
      <w:proofErr w:type="spellStart"/>
      <w:proofErr w:type="gramStart"/>
      <w:r>
        <w:rPr>
          <w:rStyle w:val="kwd2"/>
          <w:lang w:val="en"/>
        </w:rPr>
        <w:t>int</w:t>
      </w:r>
      <w:proofErr w:type="spellEnd"/>
      <w:proofErr w:type="gramEnd"/>
      <w:r>
        <w:rPr>
          <w:rStyle w:val="pln2"/>
          <w:lang w:val="en"/>
        </w:rPr>
        <w:t xml:space="preserve"> main</w:t>
      </w:r>
      <w:r>
        <w:rPr>
          <w:rStyle w:val="pun2"/>
          <w:lang w:val="en"/>
        </w:rPr>
        <w:t>(){</w:t>
      </w:r>
    </w:p>
    <w:p w:rsidR="00BF4780" w:rsidRDefault="00BF4780" w:rsidP="00BF4780">
      <w:pPr>
        <w:pStyle w:val="HTMLPreformatted"/>
        <w:shd w:val="clear" w:color="auto" w:fill="EEEEEE"/>
        <w:spacing w:after="150"/>
        <w:rPr>
          <w:rStyle w:val="pln2"/>
          <w:lang w:val="en"/>
        </w:rPr>
      </w:pPr>
      <w:r>
        <w:rPr>
          <w:rStyle w:val="pln2"/>
          <w:lang w:val="en"/>
        </w:rPr>
        <w:t xml:space="preserve">   </w:t>
      </w:r>
      <w:proofErr w:type="gramStart"/>
      <w:r>
        <w:rPr>
          <w:rStyle w:val="kwd2"/>
          <w:lang w:val="en"/>
        </w:rPr>
        <w:t>char</w:t>
      </w:r>
      <w:proofErr w:type="gramEnd"/>
      <w:r>
        <w:rPr>
          <w:rStyle w:val="pln2"/>
          <w:lang w:val="en"/>
        </w:rPr>
        <w:t xml:space="preserve"> </w:t>
      </w:r>
      <w:r>
        <w:rPr>
          <w:rStyle w:val="typ1"/>
          <w:lang w:val="en"/>
        </w:rPr>
        <w:t>February</w:t>
      </w:r>
      <w:r>
        <w:rPr>
          <w:rStyle w:val="pun2"/>
          <w:lang w:val="en"/>
        </w:rPr>
        <w:t>;</w:t>
      </w:r>
    </w:p>
    <w:p w:rsidR="00BF4780" w:rsidRDefault="00BF4780" w:rsidP="00BF4780">
      <w:pPr>
        <w:pStyle w:val="HTMLPreformatted"/>
        <w:shd w:val="clear" w:color="auto" w:fill="EEEEEE"/>
        <w:spacing w:after="150"/>
        <w:rPr>
          <w:rStyle w:val="pln2"/>
          <w:lang w:val="en"/>
        </w:rPr>
      </w:pPr>
      <w:r>
        <w:rPr>
          <w:rStyle w:val="pln2"/>
          <w:lang w:val="en"/>
        </w:rPr>
        <w:t xml:space="preserve">   </w:t>
      </w:r>
      <w:proofErr w:type="spellStart"/>
      <w:proofErr w:type="gramStart"/>
      <w:r>
        <w:rPr>
          <w:rStyle w:val="kwd2"/>
          <w:lang w:val="en"/>
        </w:rPr>
        <w:t>int</w:t>
      </w:r>
      <w:proofErr w:type="spellEnd"/>
      <w:proofErr w:type="gramEnd"/>
      <w:r>
        <w:rPr>
          <w:rStyle w:val="pln2"/>
          <w:lang w:val="en"/>
        </w:rPr>
        <w:t xml:space="preserve"> days</w:t>
      </w:r>
      <w:r>
        <w:rPr>
          <w:rStyle w:val="pun2"/>
          <w:lang w:val="en"/>
        </w:rPr>
        <w:t>;</w:t>
      </w:r>
    </w:p>
    <w:p w:rsidR="00BF4780" w:rsidRDefault="00BF4780" w:rsidP="00BF4780">
      <w:pPr>
        <w:pStyle w:val="HTMLPreformatted"/>
        <w:shd w:val="clear" w:color="auto" w:fill="EEEEEE"/>
        <w:spacing w:after="150"/>
        <w:rPr>
          <w:rStyle w:val="pln2"/>
          <w:lang w:val="en"/>
        </w:rPr>
      </w:pPr>
      <w:r>
        <w:rPr>
          <w:rStyle w:val="pln2"/>
          <w:lang w:val="en"/>
        </w:rPr>
        <w:t xml:space="preserve">   </w:t>
      </w:r>
      <w:proofErr w:type="spellStart"/>
      <w:proofErr w:type="gramStart"/>
      <w:r>
        <w:rPr>
          <w:rStyle w:val="pln2"/>
          <w:lang w:val="en"/>
        </w:rPr>
        <w:t>printf</w:t>
      </w:r>
      <w:proofErr w:type="spellEnd"/>
      <w:r>
        <w:rPr>
          <w:rStyle w:val="pun2"/>
          <w:lang w:val="en"/>
        </w:rPr>
        <w:t>(</w:t>
      </w:r>
      <w:proofErr w:type="gramEnd"/>
      <w:r>
        <w:rPr>
          <w:rStyle w:val="str2"/>
          <w:lang w:val="en"/>
        </w:rPr>
        <w:t>"If this year is leap year, enter 1. If not enter any integer: "</w:t>
      </w:r>
      <w:r>
        <w:rPr>
          <w:rStyle w:val="pun2"/>
          <w:lang w:val="en"/>
        </w:rPr>
        <w:t>);</w:t>
      </w:r>
    </w:p>
    <w:p w:rsidR="00BF4780" w:rsidRDefault="00BF4780" w:rsidP="00BF4780">
      <w:pPr>
        <w:pStyle w:val="HTMLPreformatted"/>
        <w:shd w:val="clear" w:color="auto" w:fill="EEEEEE"/>
        <w:spacing w:after="150"/>
        <w:rPr>
          <w:rStyle w:val="pln2"/>
          <w:lang w:val="en"/>
        </w:rPr>
      </w:pPr>
      <w:r>
        <w:rPr>
          <w:rStyle w:val="pln2"/>
          <w:lang w:val="en"/>
        </w:rPr>
        <w:lastRenderedPageBreak/>
        <w:t xml:space="preserve">   </w:t>
      </w:r>
      <w:proofErr w:type="spellStart"/>
      <w:proofErr w:type="gramStart"/>
      <w:r>
        <w:rPr>
          <w:rStyle w:val="pln2"/>
          <w:lang w:val="en"/>
        </w:rPr>
        <w:t>scanf</w:t>
      </w:r>
      <w:proofErr w:type="spellEnd"/>
      <w:r>
        <w:rPr>
          <w:rStyle w:val="pun2"/>
          <w:lang w:val="en"/>
        </w:rPr>
        <w:t>(</w:t>
      </w:r>
      <w:proofErr w:type="gramEnd"/>
      <w:r>
        <w:rPr>
          <w:rStyle w:val="str2"/>
          <w:lang w:val="en"/>
        </w:rPr>
        <w:t>"%</w:t>
      </w:r>
      <w:proofErr w:type="spellStart"/>
      <w:r>
        <w:rPr>
          <w:rStyle w:val="str2"/>
          <w:lang w:val="en"/>
        </w:rPr>
        <w:t>c"</w:t>
      </w:r>
      <w:r>
        <w:rPr>
          <w:rStyle w:val="pun2"/>
          <w:lang w:val="en"/>
        </w:rPr>
        <w:t>,&amp;</w:t>
      </w:r>
      <w:r>
        <w:rPr>
          <w:rStyle w:val="typ1"/>
          <w:lang w:val="en"/>
        </w:rPr>
        <w:t>February</w:t>
      </w:r>
      <w:proofErr w:type="spellEnd"/>
      <w:r>
        <w:rPr>
          <w:rStyle w:val="pun2"/>
          <w:lang w:val="en"/>
        </w:rPr>
        <w:t>);</w:t>
      </w:r>
    </w:p>
    <w:p w:rsidR="00BF4780" w:rsidRDefault="00BF4780" w:rsidP="00BF4780">
      <w:pPr>
        <w:pStyle w:val="HTMLPreformatted"/>
        <w:shd w:val="clear" w:color="auto" w:fill="EEEEEE"/>
        <w:spacing w:after="150"/>
        <w:rPr>
          <w:rStyle w:val="pln2"/>
          <w:lang w:val="en"/>
        </w:rPr>
      </w:pPr>
    </w:p>
    <w:p w:rsidR="00BF4780" w:rsidRDefault="00BF4780" w:rsidP="00BF4780">
      <w:pPr>
        <w:pStyle w:val="HTMLPreformatted"/>
        <w:shd w:val="clear" w:color="auto" w:fill="EEEEEE"/>
        <w:spacing w:after="150"/>
        <w:rPr>
          <w:rStyle w:val="pln2"/>
          <w:lang w:val="en"/>
        </w:rPr>
      </w:pPr>
      <w:r>
        <w:rPr>
          <w:rStyle w:val="pln2"/>
          <w:lang w:val="en"/>
        </w:rPr>
        <w:t xml:space="preserve">   </w:t>
      </w:r>
      <w:r>
        <w:rPr>
          <w:rStyle w:val="com2"/>
          <w:lang w:val="en"/>
        </w:rPr>
        <w:t>// If test condition (February == 'l') is true, days equal to 29.</w:t>
      </w:r>
    </w:p>
    <w:p w:rsidR="00BF4780" w:rsidRDefault="00BF4780" w:rsidP="00BF4780">
      <w:pPr>
        <w:pStyle w:val="HTMLPreformatted"/>
        <w:shd w:val="clear" w:color="auto" w:fill="EEEEEE"/>
        <w:spacing w:after="150"/>
        <w:rPr>
          <w:rStyle w:val="pln2"/>
          <w:lang w:val="en"/>
        </w:rPr>
      </w:pPr>
      <w:r>
        <w:rPr>
          <w:rStyle w:val="pln2"/>
          <w:lang w:val="en"/>
        </w:rPr>
        <w:t xml:space="preserve">   </w:t>
      </w:r>
      <w:r>
        <w:rPr>
          <w:rStyle w:val="com2"/>
          <w:lang w:val="en"/>
        </w:rPr>
        <w:t xml:space="preserve">// If test condition (February =='l') is false, days equal to 28. </w:t>
      </w:r>
    </w:p>
    <w:p w:rsidR="00BF4780" w:rsidRDefault="00BF4780" w:rsidP="00BF4780">
      <w:pPr>
        <w:pStyle w:val="HTMLPreformatted"/>
        <w:shd w:val="clear" w:color="auto" w:fill="EEEEEE"/>
        <w:spacing w:after="150"/>
        <w:rPr>
          <w:rStyle w:val="pln2"/>
          <w:lang w:val="en"/>
        </w:rPr>
      </w:pPr>
      <w:r>
        <w:rPr>
          <w:rStyle w:val="pln2"/>
          <w:lang w:val="en"/>
        </w:rPr>
        <w:t xml:space="preserve">   </w:t>
      </w:r>
      <w:proofErr w:type="gramStart"/>
      <w:r>
        <w:rPr>
          <w:rStyle w:val="pln2"/>
          <w:lang w:val="en"/>
        </w:rPr>
        <w:t>days</w:t>
      </w:r>
      <w:proofErr w:type="gramEnd"/>
      <w:r>
        <w:rPr>
          <w:rStyle w:val="pln2"/>
          <w:lang w:val="en"/>
        </w:rPr>
        <w:t xml:space="preserve"> </w:t>
      </w:r>
      <w:r>
        <w:rPr>
          <w:rStyle w:val="pun2"/>
          <w:lang w:val="en"/>
        </w:rPr>
        <w:t>=</w:t>
      </w:r>
      <w:r>
        <w:rPr>
          <w:rStyle w:val="pln2"/>
          <w:lang w:val="en"/>
        </w:rPr>
        <w:t xml:space="preserve"> </w:t>
      </w:r>
      <w:r>
        <w:rPr>
          <w:rStyle w:val="pun2"/>
          <w:lang w:val="en"/>
        </w:rPr>
        <w:t>(</w:t>
      </w:r>
      <w:r>
        <w:rPr>
          <w:rStyle w:val="typ1"/>
          <w:lang w:val="en"/>
        </w:rPr>
        <w:t>February</w:t>
      </w:r>
      <w:r>
        <w:rPr>
          <w:rStyle w:val="pln2"/>
          <w:lang w:val="en"/>
        </w:rPr>
        <w:t xml:space="preserve"> </w:t>
      </w:r>
      <w:r>
        <w:rPr>
          <w:rStyle w:val="pun2"/>
          <w:lang w:val="en"/>
        </w:rPr>
        <w:t>==</w:t>
      </w:r>
      <w:r>
        <w:rPr>
          <w:rStyle w:val="pln2"/>
          <w:lang w:val="en"/>
        </w:rPr>
        <w:t xml:space="preserve"> </w:t>
      </w:r>
      <w:r>
        <w:rPr>
          <w:rStyle w:val="str2"/>
          <w:lang w:val="en"/>
        </w:rPr>
        <w:t>'1'</w:t>
      </w:r>
      <w:r>
        <w:rPr>
          <w:rStyle w:val="pun2"/>
          <w:lang w:val="en"/>
        </w:rPr>
        <w:t>)</w:t>
      </w:r>
      <w:r>
        <w:rPr>
          <w:rStyle w:val="pln2"/>
          <w:lang w:val="en"/>
        </w:rPr>
        <w:t xml:space="preserve"> </w:t>
      </w:r>
      <w:r>
        <w:rPr>
          <w:rStyle w:val="pun2"/>
          <w:lang w:val="en"/>
        </w:rPr>
        <w:t>?</w:t>
      </w:r>
      <w:r>
        <w:rPr>
          <w:rStyle w:val="pln2"/>
          <w:lang w:val="en"/>
        </w:rPr>
        <w:t xml:space="preserve"> </w:t>
      </w:r>
      <w:proofErr w:type="gramStart"/>
      <w:r>
        <w:rPr>
          <w:rStyle w:val="lit2"/>
          <w:lang w:val="en"/>
        </w:rPr>
        <w:t>29</w:t>
      </w:r>
      <w:r>
        <w:rPr>
          <w:rStyle w:val="pln2"/>
          <w:lang w:val="en"/>
        </w:rPr>
        <w:t xml:space="preserve"> </w:t>
      </w:r>
      <w:r>
        <w:rPr>
          <w:rStyle w:val="pun2"/>
          <w:lang w:val="en"/>
        </w:rPr>
        <w:t>:</w:t>
      </w:r>
      <w:proofErr w:type="gramEnd"/>
      <w:r>
        <w:rPr>
          <w:rStyle w:val="pln2"/>
          <w:lang w:val="en"/>
        </w:rPr>
        <w:t xml:space="preserve"> </w:t>
      </w:r>
      <w:r>
        <w:rPr>
          <w:rStyle w:val="lit2"/>
          <w:lang w:val="en"/>
        </w:rPr>
        <w:t>28</w:t>
      </w:r>
      <w:r>
        <w:rPr>
          <w:rStyle w:val="pun2"/>
          <w:lang w:val="en"/>
        </w:rPr>
        <w:t>;</w:t>
      </w:r>
    </w:p>
    <w:p w:rsidR="00BF4780" w:rsidRDefault="00BF4780" w:rsidP="00BF4780">
      <w:pPr>
        <w:pStyle w:val="HTMLPreformatted"/>
        <w:shd w:val="clear" w:color="auto" w:fill="EEEEEE"/>
        <w:spacing w:after="150"/>
        <w:rPr>
          <w:rStyle w:val="pln2"/>
          <w:lang w:val="en"/>
        </w:rPr>
      </w:pPr>
    </w:p>
    <w:p w:rsidR="00BF4780" w:rsidRDefault="00BF4780" w:rsidP="00BF4780">
      <w:pPr>
        <w:pStyle w:val="HTMLPreformatted"/>
        <w:shd w:val="clear" w:color="auto" w:fill="EEEEEE"/>
        <w:spacing w:after="150"/>
        <w:rPr>
          <w:rStyle w:val="pln2"/>
          <w:lang w:val="en"/>
        </w:rPr>
      </w:pPr>
      <w:r>
        <w:rPr>
          <w:rStyle w:val="pln2"/>
          <w:lang w:val="en"/>
        </w:rPr>
        <w:t xml:space="preserve">   </w:t>
      </w:r>
      <w:proofErr w:type="spellStart"/>
      <w:proofErr w:type="gramStart"/>
      <w:r>
        <w:rPr>
          <w:rStyle w:val="pln2"/>
          <w:lang w:val="en"/>
        </w:rPr>
        <w:t>printf</w:t>
      </w:r>
      <w:proofErr w:type="spellEnd"/>
      <w:r>
        <w:rPr>
          <w:rStyle w:val="pun2"/>
          <w:lang w:val="en"/>
        </w:rPr>
        <w:t>(</w:t>
      </w:r>
      <w:proofErr w:type="gramEnd"/>
      <w:r>
        <w:rPr>
          <w:rStyle w:val="str2"/>
          <w:lang w:val="en"/>
        </w:rPr>
        <w:t>"Number of days in February = %</w:t>
      </w:r>
      <w:proofErr w:type="spellStart"/>
      <w:r>
        <w:rPr>
          <w:rStyle w:val="str2"/>
          <w:lang w:val="en"/>
        </w:rPr>
        <w:t>d"</w:t>
      </w:r>
      <w:r>
        <w:rPr>
          <w:rStyle w:val="pun2"/>
          <w:lang w:val="en"/>
        </w:rPr>
        <w:t>,</w:t>
      </w:r>
      <w:r>
        <w:rPr>
          <w:rStyle w:val="pln2"/>
          <w:lang w:val="en"/>
        </w:rPr>
        <w:t>days</w:t>
      </w:r>
      <w:proofErr w:type="spellEnd"/>
      <w:r>
        <w:rPr>
          <w:rStyle w:val="pun2"/>
          <w:lang w:val="en"/>
        </w:rPr>
        <w:t>);</w:t>
      </w:r>
    </w:p>
    <w:p w:rsidR="00BF4780" w:rsidRDefault="00BF4780" w:rsidP="00BF4780">
      <w:pPr>
        <w:pStyle w:val="HTMLPreformatted"/>
        <w:shd w:val="clear" w:color="auto" w:fill="EEEEEE"/>
        <w:spacing w:after="150"/>
        <w:rPr>
          <w:rStyle w:val="pln2"/>
          <w:lang w:val="en"/>
        </w:rPr>
      </w:pPr>
      <w:r>
        <w:rPr>
          <w:rStyle w:val="pln2"/>
          <w:lang w:val="en"/>
        </w:rPr>
        <w:t xml:space="preserve">   </w:t>
      </w:r>
      <w:proofErr w:type="gramStart"/>
      <w:r>
        <w:rPr>
          <w:rStyle w:val="kwd2"/>
          <w:lang w:val="en"/>
        </w:rPr>
        <w:t>return</w:t>
      </w:r>
      <w:proofErr w:type="gramEnd"/>
      <w:r>
        <w:rPr>
          <w:rStyle w:val="pln2"/>
          <w:lang w:val="en"/>
        </w:rPr>
        <w:t xml:space="preserve"> </w:t>
      </w:r>
      <w:r>
        <w:rPr>
          <w:rStyle w:val="lit2"/>
          <w:lang w:val="en"/>
        </w:rPr>
        <w:t>0</w:t>
      </w:r>
      <w:r>
        <w:rPr>
          <w:rStyle w:val="pun2"/>
          <w:lang w:val="en"/>
        </w:rPr>
        <w:t>;</w:t>
      </w:r>
    </w:p>
    <w:p w:rsidR="00BF4780" w:rsidRDefault="00BF4780" w:rsidP="00BF4780">
      <w:pPr>
        <w:pStyle w:val="HTMLPreformatted"/>
        <w:shd w:val="clear" w:color="auto" w:fill="EEEEEE"/>
        <w:spacing w:after="150"/>
        <w:rPr>
          <w:color w:val="101820"/>
          <w:lang w:val="en"/>
        </w:rPr>
      </w:pPr>
      <w:r>
        <w:rPr>
          <w:rStyle w:val="pun2"/>
          <w:lang w:val="en"/>
        </w:rPr>
        <w:t>}</w:t>
      </w:r>
    </w:p>
    <w:p w:rsidR="00BF4780" w:rsidRDefault="00BF4780" w:rsidP="00BF4780">
      <w:pPr>
        <w:pStyle w:val="NormalWeb"/>
        <w:spacing w:line="390" w:lineRule="atLeast"/>
        <w:rPr>
          <w:rFonts w:ascii="Verdana" w:hAnsi="Verdana" w:cs="Arial"/>
          <w:color w:val="101820"/>
          <w:sz w:val="23"/>
          <w:szCs w:val="23"/>
          <w:lang w:val="en"/>
        </w:rPr>
      </w:pPr>
      <w:r>
        <w:rPr>
          <w:rFonts w:ascii="Verdana" w:hAnsi="Verdana" w:cs="Arial"/>
          <w:b/>
          <w:bCs/>
          <w:color w:val="555555"/>
          <w:sz w:val="23"/>
          <w:szCs w:val="23"/>
          <w:lang w:val="en"/>
        </w:rPr>
        <w:t>Output</w:t>
      </w:r>
    </w:p>
    <w:p w:rsidR="00BF4780" w:rsidRDefault="00BF4780" w:rsidP="00BF4780">
      <w:pPr>
        <w:pStyle w:val="HTMLPreformatted"/>
        <w:spacing w:line="390" w:lineRule="atLeast"/>
        <w:rPr>
          <w:color w:val="101820"/>
          <w:lang w:val="en"/>
        </w:rPr>
      </w:pPr>
      <w:r>
        <w:rPr>
          <w:color w:val="101820"/>
          <w:lang w:val="en"/>
        </w:rPr>
        <w:t>If this year is leap year, enter 1. If not enter any integer: 1</w:t>
      </w:r>
    </w:p>
    <w:p w:rsidR="00BF4780" w:rsidRDefault="00BF4780" w:rsidP="00BF4780">
      <w:pPr>
        <w:pStyle w:val="HTMLPreformatted"/>
        <w:spacing w:line="390" w:lineRule="atLeast"/>
        <w:rPr>
          <w:color w:val="101820"/>
          <w:lang w:val="en"/>
        </w:rPr>
      </w:pPr>
      <w:r>
        <w:rPr>
          <w:color w:val="101820"/>
          <w:lang w:val="en"/>
        </w:rPr>
        <w:t>Number of days in February = 29</w:t>
      </w:r>
    </w:p>
    <w:p w:rsidR="00BF4780" w:rsidRDefault="00BF4780">
      <w:pPr>
        <w:rPr>
          <w:lang w:val="en"/>
        </w:rPr>
      </w:pPr>
    </w:p>
    <w:p w:rsidR="00BF4780" w:rsidRPr="00AC6E03" w:rsidRDefault="00BF4780">
      <w:pPr>
        <w:rPr>
          <w:lang w:val="en"/>
        </w:rPr>
      </w:pPr>
      <w:bookmarkStart w:id="18" w:name="_GoBack"/>
      <w:bookmarkEnd w:id="18"/>
    </w:p>
    <w:sectPr w:rsidR="00BF4780" w:rsidRPr="00AC6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96FB5"/>
    <w:multiLevelType w:val="multilevel"/>
    <w:tmpl w:val="703A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C954A7"/>
    <w:multiLevelType w:val="multilevel"/>
    <w:tmpl w:val="C1A6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1166DA"/>
    <w:multiLevelType w:val="multilevel"/>
    <w:tmpl w:val="238E8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423D23"/>
    <w:multiLevelType w:val="multilevel"/>
    <w:tmpl w:val="462A1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A8310A"/>
    <w:multiLevelType w:val="multilevel"/>
    <w:tmpl w:val="0ED4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1D4C4D"/>
    <w:multiLevelType w:val="multilevel"/>
    <w:tmpl w:val="CFF8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7F4017"/>
    <w:multiLevelType w:val="multilevel"/>
    <w:tmpl w:val="EA9C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96223F"/>
    <w:multiLevelType w:val="multilevel"/>
    <w:tmpl w:val="00F6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CC3516"/>
    <w:multiLevelType w:val="multilevel"/>
    <w:tmpl w:val="A492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4C6E4B"/>
    <w:multiLevelType w:val="multilevel"/>
    <w:tmpl w:val="1D6A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6D61B6"/>
    <w:multiLevelType w:val="multilevel"/>
    <w:tmpl w:val="B100E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6079AB"/>
    <w:multiLevelType w:val="multilevel"/>
    <w:tmpl w:val="C02C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760E35"/>
    <w:multiLevelType w:val="multilevel"/>
    <w:tmpl w:val="8A9C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9D270C"/>
    <w:multiLevelType w:val="multilevel"/>
    <w:tmpl w:val="4218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6"/>
  </w:num>
  <w:num w:numId="4">
    <w:abstractNumId w:val="7"/>
  </w:num>
  <w:num w:numId="5">
    <w:abstractNumId w:val="5"/>
  </w:num>
  <w:num w:numId="6">
    <w:abstractNumId w:val="1"/>
  </w:num>
  <w:num w:numId="7">
    <w:abstractNumId w:val="13"/>
  </w:num>
  <w:num w:numId="8">
    <w:abstractNumId w:val="10"/>
  </w:num>
  <w:num w:numId="9">
    <w:abstractNumId w:val="3"/>
  </w:num>
  <w:num w:numId="10">
    <w:abstractNumId w:val="8"/>
  </w:num>
  <w:num w:numId="11">
    <w:abstractNumId w:val="2"/>
  </w:num>
  <w:num w:numId="12">
    <w:abstractNumId w:val="9"/>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0A2"/>
    <w:rsid w:val="00020BF6"/>
    <w:rsid w:val="000D48F4"/>
    <w:rsid w:val="001578C5"/>
    <w:rsid w:val="002D7843"/>
    <w:rsid w:val="00350572"/>
    <w:rsid w:val="003D406F"/>
    <w:rsid w:val="003F379C"/>
    <w:rsid w:val="00430A0E"/>
    <w:rsid w:val="004435A4"/>
    <w:rsid w:val="008160A2"/>
    <w:rsid w:val="00874170"/>
    <w:rsid w:val="00885FCB"/>
    <w:rsid w:val="009068CE"/>
    <w:rsid w:val="009D2286"/>
    <w:rsid w:val="009E38DF"/>
    <w:rsid w:val="00AC6E03"/>
    <w:rsid w:val="00AD0190"/>
    <w:rsid w:val="00BF4780"/>
    <w:rsid w:val="00C77195"/>
    <w:rsid w:val="00F76B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6E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6E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160A2"/>
    <w:pPr>
      <w:spacing w:before="192" w:after="84" w:line="240" w:lineRule="auto"/>
      <w:outlineLvl w:val="2"/>
    </w:pPr>
    <w:rPr>
      <w:rFonts w:ascii="Roboto" w:eastAsia="Times New Roman" w:hAnsi="Roboto" w:cs="Tahoma"/>
      <w:color w:val="555555"/>
      <w:sz w:val="38"/>
      <w:szCs w:val="38"/>
    </w:rPr>
  </w:style>
  <w:style w:type="paragraph" w:styleId="Heading4">
    <w:name w:val="heading 4"/>
    <w:basedOn w:val="Normal"/>
    <w:next w:val="Normal"/>
    <w:link w:val="Heading4Char"/>
    <w:uiPriority w:val="9"/>
    <w:semiHidden/>
    <w:unhideWhenUsed/>
    <w:qFormat/>
    <w:rsid w:val="00BF47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60A2"/>
    <w:rPr>
      <w:rFonts w:ascii="Roboto" w:eastAsia="Times New Roman" w:hAnsi="Roboto" w:cs="Tahoma"/>
      <w:color w:val="555555"/>
      <w:sz w:val="38"/>
      <w:szCs w:val="38"/>
    </w:rPr>
  </w:style>
  <w:style w:type="character" w:styleId="Hyperlink">
    <w:name w:val="Hyperlink"/>
    <w:basedOn w:val="DefaultParagraphFont"/>
    <w:uiPriority w:val="99"/>
    <w:semiHidden/>
    <w:unhideWhenUsed/>
    <w:rsid w:val="008160A2"/>
    <w:rPr>
      <w:strike w:val="0"/>
      <w:dstrike w:val="0"/>
      <w:color w:val="2B6DAD"/>
      <w:u w:val="none"/>
      <w:effect w:val="none"/>
      <w:shd w:val="clear" w:color="auto" w:fill="auto"/>
    </w:rPr>
  </w:style>
  <w:style w:type="character" w:customStyle="1" w:styleId="Heading1Char">
    <w:name w:val="Heading 1 Char"/>
    <w:basedOn w:val="DefaultParagraphFont"/>
    <w:link w:val="Heading1"/>
    <w:uiPriority w:val="9"/>
    <w:rsid w:val="00AC6E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C6E03"/>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AC6E03"/>
    <w:pPr>
      <w:pBdr>
        <w:top w:val="single" w:sz="6" w:space="11" w:color="EAEAEC"/>
        <w:left w:val="single" w:sz="6" w:space="15" w:color="EAEAEC"/>
        <w:bottom w:val="single" w:sz="6" w:space="11" w:color="EAEAEC"/>
        <w:right w:val="single" w:sz="6" w:space="15"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pPr>
    <w:rPr>
      <w:rFonts w:ascii="Consolas" w:eastAsia="Times New Roman" w:hAnsi="Consolas" w:cs="Consolas"/>
      <w:sz w:val="23"/>
      <w:szCs w:val="23"/>
    </w:rPr>
  </w:style>
  <w:style w:type="character" w:customStyle="1" w:styleId="HTMLPreformattedChar">
    <w:name w:val="HTML Preformatted Char"/>
    <w:basedOn w:val="DefaultParagraphFont"/>
    <w:link w:val="HTMLPreformatted"/>
    <w:uiPriority w:val="99"/>
    <w:semiHidden/>
    <w:rsid w:val="00AC6E03"/>
    <w:rPr>
      <w:rFonts w:ascii="Consolas" w:eastAsia="Times New Roman" w:hAnsi="Consolas" w:cs="Consolas"/>
      <w:sz w:val="23"/>
      <w:szCs w:val="23"/>
      <w:shd w:val="clear" w:color="auto" w:fill="F6F6F6"/>
    </w:rPr>
  </w:style>
  <w:style w:type="character" w:styleId="Strong">
    <w:name w:val="Strong"/>
    <w:basedOn w:val="DefaultParagraphFont"/>
    <w:uiPriority w:val="22"/>
    <w:qFormat/>
    <w:rsid w:val="00AC6E03"/>
    <w:rPr>
      <w:b/>
      <w:bCs/>
      <w:color w:val="555555"/>
      <w:sz w:val="24"/>
      <w:szCs w:val="24"/>
    </w:rPr>
  </w:style>
  <w:style w:type="character" w:styleId="HTMLVariable">
    <w:name w:val="HTML Variable"/>
    <w:basedOn w:val="DefaultParagraphFont"/>
    <w:uiPriority w:val="99"/>
    <w:semiHidden/>
    <w:unhideWhenUsed/>
    <w:rsid w:val="00AC6E03"/>
    <w:rPr>
      <w:rFonts w:ascii="Verdana" w:hAnsi="Verdana" w:cs="Courier New" w:hint="default"/>
      <w:b/>
      <w:bCs/>
      <w:i w:val="0"/>
      <w:iCs w:val="0"/>
      <w:sz w:val="21"/>
      <w:szCs w:val="21"/>
    </w:rPr>
  </w:style>
  <w:style w:type="paragraph" w:styleId="NormalWeb">
    <w:name w:val="Normal (Web)"/>
    <w:basedOn w:val="Normal"/>
    <w:uiPriority w:val="99"/>
    <w:semiHidden/>
    <w:unhideWhenUsed/>
    <w:rsid w:val="00AC6E03"/>
    <w:pPr>
      <w:spacing w:before="100" w:beforeAutospacing="1" w:after="336"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6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E03"/>
    <w:rPr>
      <w:rFonts w:ascii="Tahoma" w:hAnsi="Tahoma" w:cs="Tahoma"/>
      <w:sz w:val="16"/>
      <w:szCs w:val="16"/>
    </w:rPr>
  </w:style>
  <w:style w:type="character" w:styleId="HTMLCode">
    <w:name w:val="HTML Code"/>
    <w:basedOn w:val="DefaultParagraphFont"/>
    <w:uiPriority w:val="99"/>
    <w:semiHidden/>
    <w:unhideWhenUsed/>
    <w:rsid w:val="00885FCB"/>
    <w:rPr>
      <w:rFonts w:ascii="Verdana" w:eastAsia="Times New Roman" w:hAnsi="Verdana" w:cs="Courier New" w:hint="default"/>
      <w:b/>
      <w:bCs/>
      <w:i w:val="0"/>
      <w:iCs w:val="0"/>
      <w:sz w:val="21"/>
      <w:szCs w:val="21"/>
    </w:rPr>
  </w:style>
  <w:style w:type="paragraph" w:customStyle="1" w:styleId="note">
    <w:name w:val="note"/>
    <w:basedOn w:val="Normal"/>
    <w:rsid w:val="00885FCB"/>
    <w:pPr>
      <w:spacing w:before="100" w:beforeAutospacing="1" w:after="336" w:line="240" w:lineRule="auto"/>
    </w:pPr>
    <w:rPr>
      <w:rFonts w:ascii="Times New Roman" w:eastAsia="Times New Roman" w:hAnsi="Times New Roman" w:cs="Times New Roman"/>
      <w:sz w:val="24"/>
      <w:szCs w:val="24"/>
    </w:rPr>
  </w:style>
  <w:style w:type="character" w:customStyle="1" w:styleId="com1">
    <w:name w:val="com1"/>
    <w:basedOn w:val="DefaultParagraphFont"/>
    <w:rsid w:val="009068CE"/>
    <w:rPr>
      <w:color w:val="808080"/>
    </w:rPr>
  </w:style>
  <w:style w:type="character" w:customStyle="1" w:styleId="pln1">
    <w:name w:val="pln1"/>
    <w:basedOn w:val="DefaultParagraphFont"/>
    <w:rsid w:val="009068CE"/>
    <w:rPr>
      <w:color w:val="000000"/>
    </w:rPr>
  </w:style>
  <w:style w:type="character" w:customStyle="1" w:styleId="str1">
    <w:name w:val="str1"/>
    <w:basedOn w:val="DefaultParagraphFont"/>
    <w:rsid w:val="009068CE"/>
    <w:rPr>
      <w:color w:val="800000"/>
    </w:rPr>
  </w:style>
  <w:style w:type="character" w:customStyle="1" w:styleId="kwd1">
    <w:name w:val="kwd1"/>
    <w:basedOn w:val="DefaultParagraphFont"/>
    <w:rsid w:val="009068CE"/>
    <w:rPr>
      <w:color w:val="00008B"/>
    </w:rPr>
  </w:style>
  <w:style w:type="character" w:customStyle="1" w:styleId="pun1">
    <w:name w:val="pun1"/>
    <w:basedOn w:val="DefaultParagraphFont"/>
    <w:rsid w:val="009068CE"/>
    <w:rPr>
      <w:color w:val="000000"/>
    </w:rPr>
  </w:style>
  <w:style w:type="character" w:customStyle="1" w:styleId="lit1">
    <w:name w:val="lit1"/>
    <w:basedOn w:val="DefaultParagraphFont"/>
    <w:rsid w:val="009068CE"/>
    <w:rPr>
      <w:color w:val="800000"/>
    </w:rPr>
  </w:style>
  <w:style w:type="character" w:customStyle="1" w:styleId="com2">
    <w:name w:val="com2"/>
    <w:basedOn w:val="DefaultParagraphFont"/>
    <w:rsid w:val="009068CE"/>
    <w:rPr>
      <w:color w:val="808080"/>
    </w:rPr>
  </w:style>
  <w:style w:type="character" w:customStyle="1" w:styleId="pln2">
    <w:name w:val="pln2"/>
    <w:basedOn w:val="DefaultParagraphFont"/>
    <w:rsid w:val="009068CE"/>
    <w:rPr>
      <w:color w:val="000000"/>
    </w:rPr>
  </w:style>
  <w:style w:type="character" w:customStyle="1" w:styleId="str2">
    <w:name w:val="str2"/>
    <w:basedOn w:val="DefaultParagraphFont"/>
    <w:rsid w:val="009068CE"/>
    <w:rPr>
      <w:color w:val="800000"/>
    </w:rPr>
  </w:style>
  <w:style w:type="character" w:customStyle="1" w:styleId="kwd2">
    <w:name w:val="kwd2"/>
    <w:basedOn w:val="DefaultParagraphFont"/>
    <w:rsid w:val="009068CE"/>
    <w:rPr>
      <w:color w:val="00008B"/>
    </w:rPr>
  </w:style>
  <w:style w:type="character" w:customStyle="1" w:styleId="pun2">
    <w:name w:val="pun2"/>
    <w:basedOn w:val="DefaultParagraphFont"/>
    <w:rsid w:val="009068CE"/>
    <w:rPr>
      <w:color w:val="000000"/>
    </w:rPr>
  </w:style>
  <w:style w:type="character" w:customStyle="1" w:styleId="lit2">
    <w:name w:val="lit2"/>
    <w:basedOn w:val="DefaultParagraphFont"/>
    <w:rsid w:val="009068CE"/>
    <w:rPr>
      <w:color w:val="800000"/>
    </w:rPr>
  </w:style>
  <w:style w:type="character" w:customStyle="1" w:styleId="Heading4Char">
    <w:name w:val="Heading 4 Char"/>
    <w:basedOn w:val="DefaultParagraphFont"/>
    <w:link w:val="Heading4"/>
    <w:uiPriority w:val="9"/>
    <w:semiHidden/>
    <w:rsid w:val="00BF4780"/>
    <w:rPr>
      <w:rFonts w:asciiTheme="majorHAnsi" w:eastAsiaTheme="majorEastAsia" w:hAnsiTheme="majorHAnsi" w:cstheme="majorBidi"/>
      <w:b/>
      <w:bCs/>
      <w:i/>
      <w:iCs/>
      <w:color w:val="4F81BD" w:themeColor="accent1"/>
    </w:rPr>
  </w:style>
  <w:style w:type="character" w:customStyle="1" w:styleId="typ1">
    <w:name w:val="typ1"/>
    <w:basedOn w:val="DefaultParagraphFont"/>
    <w:rsid w:val="00BF4780"/>
    <w:rPr>
      <w:color w:val="2B91A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6E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6E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160A2"/>
    <w:pPr>
      <w:spacing w:before="192" w:after="84" w:line="240" w:lineRule="auto"/>
      <w:outlineLvl w:val="2"/>
    </w:pPr>
    <w:rPr>
      <w:rFonts w:ascii="Roboto" w:eastAsia="Times New Roman" w:hAnsi="Roboto" w:cs="Tahoma"/>
      <w:color w:val="555555"/>
      <w:sz w:val="38"/>
      <w:szCs w:val="38"/>
    </w:rPr>
  </w:style>
  <w:style w:type="paragraph" w:styleId="Heading4">
    <w:name w:val="heading 4"/>
    <w:basedOn w:val="Normal"/>
    <w:next w:val="Normal"/>
    <w:link w:val="Heading4Char"/>
    <w:uiPriority w:val="9"/>
    <w:semiHidden/>
    <w:unhideWhenUsed/>
    <w:qFormat/>
    <w:rsid w:val="00BF47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60A2"/>
    <w:rPr>
      <w:rFonts w:ascii="Roboto" w:eastAsia="Times New Roman" w:hAnsi="Roboto" w:cs="Tahoma"/>
      <w:color w:val="555555"/>
      <w:sz w:val="38"/>
      <w:szCs w:val="38"/>
    </w:rPr>
  </w:style>
  <w:style w:type="character" w:styleId="Hyperlink">
    <w:name w:val="Hyperlink"/>
    <w:basedOn w:val="DefaultParagraphFont"/>
    <w:uiPriority w:val="99"/>
    <w:semiHidden/>
    <w:unhideWhenUsed/>
    <w:rsid w:val="008160A2"/>
    <w:rPr>
      <w:strike w:val="0"/>
      <w:dstrike w:val="0"/>
      <w:color w:val="2B6DAD"/>
      <w:u w:val="none"/>
      <w:effect w:val="none"/>
      <w:shd w:val="clear" w:color="auto" w:fill="auto"/>
    </w:rPr>
  </w:style>
  <w:style w:type="character" w:customStyle="1" w:styleId="Heading1Char">
    <w:name w:val="Heading 1 Char"/>
    <w:basedOn w:val="DefaultParagraphFont"/>
    <w:link w:val="Heading1"/>
    <w:uiPriority w:val="9"/>
    <w:rsid w:val="00AC6E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C6E03"/>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AC6E03"/>
    <w:pPr>
      <w:pBdr>
        <w:top w:val="single" w:sz="6" w:space="11" w:color="EAEAEC"/>
        <w:left w:val="single" w:sz="6" w:space="15" w:color="EAEAEC"/>
        <w:bottom w:val="single" w:sz="6" w:space="11" w:color="EAEAEC"/>
        <w:right w:val="single" w:sz="6" w:space="15"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pPr>
    <w:rPr>
      <w:rFonts w:ascii="Consolas" w:eastAsia="Times New Roman" w:hAnsi="Consolas" w:cs="Consolas"/>
      <w:sz w:val="23"/>
      <w:szCs w:val="23"/>
    </w:rPr>
  </w:style>
  <w:style w:type="character" w:customStyle="1" w:styleId="HTMLPreformattedChar">
    <w:name w:val="HTML Preformatted Char"/>
    <w:basedOn w:val="DefaultParagraphFont"/>
    <w:link w:val="HTMLPreformatted"/>
    <w:uiPriority w:val="99"/>
    <w:semiHidden/>
    <w:rsid w:val="00AC6E03"/>
    <w:rPr>
      <w:rFonts w:ascii="Consolas" w:eastAsia="Times New Roman" w:hAnsi="Consolas" w:cs="Consolas"/>
      <w:sz w:val="23"/>
      <w:szCs w:val="23"/>
      <w:shd w:val="clear" w:color="auto" w:fill="F6F6F6"/>
    </w:rPr>
  </w:style>
  <w:style w:type="character" w:styleId="Strong">
    <w:name w:val="Strong"/>
    <w:basedOn w:val="DefaultParagraphFont"/>
    <w:uiPriority w:val="22"/>
    <w:qFormat/>
    <w:rsid w:val="00AC6E03"/>
    <w:rPr>
      <w:b/>
      <w:bCs/>
      <w:color w:val="555555"/>
      <w:sz w:val="24"/>
      <w:szCs w:val="24"/>
    </w:rPr>
  </w:style>
  <w:style w:type="character" w:styleId="HTMLVariable">
    <w:name w:val="HTML Variable"/>
    <w:basedOn w:val="DefaultParagraphFont"/>
    <w:uiPriority w:val="99"/>
    <w:semiHidden/>
    <w:unhideWhenUsed/>
    <w:rsid w:val="00AC6E03"/>
    <w:rPr>
      <w:rFonts w:ascii="Verdana" w:hAnsi="Verdana" w:cs="Courier New" w:hint="default"/>
      <w:b/>
      <w:bCs/>
      <w:i w:val="0"/>
      <w:iCs w:val="0"/>
      <w:sz w:val="21"/>
      <w:szCs w:val="21"/>
    </w:rPr>
  </w:style>
  <w:style w:type="paragraph" w:styleId="NormalWeb">
    <w:name w:val="Normal (Web)"/>
    <w:basedOn w:val="Normal"/>
    <w:uiPriority w:val="99"/>
    <w:semiHidden/>
    <w:unhideWhenUsed/>
    <w:rsid w:val="00AC6E03"/>
    <w:pPr>
      <w:spacing w:before="100" w:beforeAutospacing="1" w:after="336"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6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E03"/>
    <w:rPr>
      <w:rFonts w:ascii="Tahoma" w:hAnsi="Tahoma" w:cs="Tahoma"/>
      <w:sz w:val="16"/>
      <w:szCs w:val="16"/>
    </w:rPr>
  </w:style>
  <w:style w:type="character" w:styleId="HTMLCode">
    <w:name w:val="HTML Code"/>
    <w:basedOn w:val="DefaultParagraphFont"/>
    <w:uiPriority w:val="99"/>
    <w:semiHidden/>
    <w:unhideWhenUsed/>
    <w:rsid w:val="00885FCB"/>
    <w:rPr>
      <w:rFonts w:ascii="Verdana" w:eastAsia="Times New Roman" w:hAnsi="Verdana" w:cs="Courier New" w:hint="default"/>
      <w:b/>
      <w:bCs/>
      <w:i w:val="0"/>
      <w:iCs w:val="0"/>
      <w:sz w:val="21"/>
      <w:szCs w:val="21"/>
    </w:rPr>
  </w:style>
  <w:style w:type="paragraph" w:customStyle="1" w:styleId="note">
    <w:name w:val="note"/>
    <w:basedOn w:val="Normal"/>
    <w:rsid w:val="00885FCB"/>
    <w:pPr>
      <w:spacing w:before="100" w:beforeAutospacing="1" w:after="336" w:line="240" w:lineRule="auto"/>
    </w:pPr>
    <w:rPr>
      <w:rFonts w:ascii="Times New Roman" w:eastAsia="Times New Roman" w:hAnsi="Times New Roman" w:cs="Times New Roman"/>
      <w:sz w:val="24"/>
      <w:szCs w:val="24"/>
    </w:rPr>
  </w:style>
  <w:style w:type="character" w:customStyle="1" w:styleId="com1">
    <w:name w:val="com1"/>
    <w:basedOn w:val="DefaultParagraphFont"/>
    <w:rsid w:val="009068CE"/>
    <w:rPr>
      <w:color w:val="808080"/>
    </w:rPr>
  </w:style>
  <w:style w:type="character" w:customStyle="1" w:styleId="pln1">
    <w:name w:val="pln1"/>
    <w:basedOn w:val="DefaultParagraphFont"/>
    <w:rsid w:val="009068CE"/>
    <w:rPr>
      <w:color w:val="000000"/>
    </w:rPr>
  </w:style>
  <w:style w:type="character" w:customStyle="1" w:styleId="str1">
    <w:name w:val="str1"/>
    <w:basedOn w:val="DefaultParagraphFont"/>
    <w:rsid w:val="009068CE"/>
    <w:rPr>
      <w:color w:val="800000"/>
    </w:rPr>
  </w:style>
  <w:style w:type="character" w:customStyle="1" w:styleId="kwd1">
    <w:name w:val="kwd1"/>
    <w:basedOn w:val="DefaultParagraphFont"/>
    <w:rsid w:val="009068CE"/>
    <w:rPr>
      <w:color w:val="00008B"/>
    </w:rPr>
  </w:style>
  <w:style w:type="character" w:customStyle="1" w:styleId="pun1">
    <w:name w:val="pun1"/>
    <w:basedOn w:val="DefaultParagraphFont"/>
    <w:rsid w:val="009068CE"/>
    <w:rPr>
      <w:color w:val="000000"/>
    </w:rPr>
  </w:style>
  <w:style w:type="character" w:customStyle="1" w:styleId="lit1">
    <w:name w:val="lit1"/>
    <w:basedOn w:val="DefaultParagraphFont"/>
    <w:rsid w:val="009068CE"/>
    <w:rPr>
      <w:color w:val="800000"/>
    </w:rPr>
  </w:style>
  <w:style w:type="character" w:customStyle="1" w:styleId="com2">
    <w:name w:val="com2"/>
    <w:basedOn w:val="DefaultParagraphFont"/>
    <w:rsid w:val="009068CE"/>
    <w:rPr>
      <w:color w:val="808080"/>
    </w:rPr>
  </w:style>
  <w:style w:type="character" w:customStyle="1" w:styleId="pln2">
    <w:name w:val="pln2"/>
    <w:basedOn w:val="DefaultParagraphFont"/>
    <w:rsid w:val="009068CE"/>
    <w:rPr>
      <w:color w:val="000000"/>
    </w:rPr>
  </w:style>
  <w:style w:type="character" w:customStyle="1" w:styleId="str2">
    <w:name w:val="str2"/>
    <w:basedOn w:val="DefaultParagraphFont"/>
    <w:rsid w:val="009068CE"/>
    <w:rPr>
      <w:color w:val="800000"/>
    </w:rPr>
  </w:style>
  <w:style w:type="character" w:customStyle="1" w:styleId="kwd2">
    <w:name w:val="kwd2"/>
    <w:basedOn w:val="DefaultParagraphFont"/>
    <w:rsid w:val="009068CE"/>
    <w:rPr>
      <w:color w:val="00008B"/>
    </w:rPr>
  </w:style>
  <w:style w:type="character" w:customStyle="1" w:styleId="pun2">
    <w:name w:val="pun2"/>
    <w:basedOn w:val="DefaultParagraphFont"/>
    <w:rsid w:val="009068CE"/>
    <w:rPr>
      <w:color w:val="000000"/>
    </w:rPr>
  </w:style>
  <w:style w:type="character" w:customStyle="1" w:styleId="lit2">
    <w:name w:val="lit2"/>
    <w:basedOn w:val="DefaultParagraphFont"/>
    <w:rsid w:val="009068CE"/>
    <w:rPr>
      <w:color w:val="800000"/>
    </w:rPr>
  </w:style>
  <w:style w:type="character" w:customStyle="1" w:styleId="Heading4Char">
    <w:name w:val="Heading 4 Char"/>
    <w:basedOn w:val="DefaultParagraphFont"/>
    <w:link w:val="Heading4"/>
    <w:uiPriority w:val="9"/>
    <w:semiHidden/>
    <w:rsid w:val="00BF4780"/>
    <w:rPr>
      <w:rFonts w:asciiTheme="majorHAnsi" w:eastAsiaTheme="majorEastAsia" w:hAnsiTheme="majorHAnsi" w:cstheme="majorBidi"/>
      <w:b/>
      <w:bCs/>
      <w:i/>
      <w:iCs/>
      <w:color w:val="4F81BD" w:themeColor="accent1"/>
    </w:rPr>
  </w:style>
  <w:style w:type="character" w:customStyle="1" w:styleId="typ1">
    <w:name w:val="typ1"/>
    <w:basedOn w:val="DefaultParagraphFont"/>
    <w:rsid w:val="00BF4780"/>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676479">
      <w:bodyDiv w:val="1"/>
      <w:marLeft w:val="0"/>
      <w:marRight w:val="0"/>
      <w:marTop w:val="0"/>
      <w:marBottom w:val="0"/>
      <w:divBdr>
        <w:top w:val="none" w:sz="0" w:space="0" w:color="auto"/>
        <w:left w:val="none" w:sz="0" w:space="0" w:color="auto"/>
        <w:bottom w:val="none" w:sz="0" w:space="0" w:color="auto"/>
        <w:right w:val="none" w:sz="0" w:space="0" w:color="auto"/>
      </w:divBdr>
      <w:divsChild>
        <w:div w:id="1270510441">
          <w:marLeft w:val="0"/>
          <w:marRight w:val="0"/>
          <w:marTop w:val="0"/>
          <w:marBottom w:val="0"/>
          <w:divBdr>
            <w:top w:val="none" w:sz="0" w:space="0" w:color="auto"/>
            <w:left w:val="none" w:sz="0" w:space="0" w:color="auto"/>
            <w:bottom w:val="none" w:sz="0" w:space="0" w:color="auto"/>
            <w:right w:val="none" w:sz="0" w:space="0" w:color="auto"/>
          </w:divBdr>
          <w:divsChild>
            <w:div w:id="365255642">
              <w:marLeft w:val="0"/>
              <w:marRight w:val="0"/>
              <w:marTop w:val="0"/>
              <w:marBottom w:val="0"/>
              <w:divBdr>
                <w:top w:val="none" w:sz="0" w:space="0" w:color="auto"/>
                <w:left w:val="none" w:sz="0" w:space="0" w:color="auto"/>
                <w:bottom w:val="none" w:sz="0" w:space="0" w:color="auto"/>
                <w:right w:val="none" w:sz="0" w:space="0" w:color="auto"/>
              </w:divBdr>
              <w:divsChild>
                <w:div w:id="1797487899">
                  <w:marLeft w:val="0"/>
                  <w:marRight w:val="0"/>
                  <w:marTop w:val="0"/>
                  <w:marBottom w:val="0"/>
                  <w:divBdr>
                    <w:top w:val="none" w:sz="0" w:space="0" w:color="auto"/>
                    <w:left w:val="none" w:sz="0" w:space="0" w:color="auto"/>
                    <w:bottom w:val="none" w:sz="0" w:space="0" w:color="auto"/>
                    <w:right w:val="none" w:sz="0" w:space="0" w:color="auto"/>
                  </w:divBdr>
                  <w:divsChild>
                    <w:div w:id="1679505251">
                      <w:marLeft w:val="0"/>
                      <w:marRight w:val="0"/>
                      <w:marTop w:val="0"/>
                      <w:marBottom w:val="300"/>
                      <w:divBdr>
                        <w:top w:val="none" w:sz="0" w:space="0" w:color="auto"/>
                        <w:left w:val="none" w:sz="0" w:space="0" w:color="auto"/>
                        <w:bottom w:val="single" w:sz="6" w:space="15" w:color="EEEEEE"/>
                        <w:right w:val="none" w:sz="0" w:space="0" w:color="auto"/>
                      </w:divBdr>
                    </w:div>
                    <w:div w:id="1126781000">
                      <w:marLeft w:val="0"/>
                      <w:marRight w:val="0"/>
                      <w:marTop w:val="0"/>
                      <w:marBottom w:val="0"/>
                      <w:divBdr>
                        <w:top w:val="none" w:sz="0" w:space="0" w:color="auto"/>
                        <w:left w:val="none" w:sz="0" w:space="0" w:color="auto"/>
                        <w:bottom w:val="none" w:sz="0" w:space="0" w:color="auto"/>
                        <w:right w:val="none" w:sz="0" w:space="0" w:color="auto"/>
                      </w:divBdr>
                      <w:divsChild>
                        <w:div w:id="1454250925">
                          <w:marLeft w:val="0"/>
                          <w:marRight w:val="0"/>
                          <w:marTop w:val="0"/>
                          <w:marBottom w:val="0"/>
                          <w:divBdr>
                            <w:top w:val="none" w:sz="0" w:space="0" w:color="auto"/>
                            <w:left w:val="none" w:sz="0" w:space="0" w:color="auto"/>
                            <w:bottom w:val="none" w:sz="0" w:space="0" w:color="auto"/>
                            <w:right w:val="none" w:sz="0" w:space="0" w:color="auto"/>
                          </w:divBdr>
                          <w:divsChild>
                            <w:div w:id="410464648">
                              <w:marLeft w:val="0"/>
                              <w:marRight w:val="0"/>
                              <w:marTop w:val="0"/>
                              <w:marBottom w:val="0"/>
                              <w:divBdr>
                                <w:top w:val="none" w:sz="0" w:space="0" w:color="auto"/>
                                <w:left w:val="none" w:sz="0" w:space="0" w:color="auto"/>
                                <w:bottom w:val="none" w:sz="0" w:space="0" w:color="auto"/>
                                <w:right w:val="none" w:sz="0" w:space="0" w:color="auto"/>
                              </w:divBdr>
                              <w:divsChild>
                                <w:div w:id="101534752">
                                  <w:marLeft w:val="0"/>
                                  <w:marRight w:val="0"/>
                                  <w:marTop w:val="0"/>
                                  <w:marBottom w:val="0"/>
                                  <w:divBdr>
                                    <w:top w:val="none" w:sz="0" w:space="0" w:color="auto"/>
                                    <w:left w:val="none" w:sz="0" w:space="0" w:color="auto"/>
                                    <w:bottom w:val="none" w:sz="0" w:space="0" w:color="auto"/>
                                    <w:right w:val="none" w:sz="0" w:space="0" w:color="auto"/>
                                  </w:divBdr>
                                  <w:divsChild>
                                    <w:div w:id="2061437973">
                                      <w:marLeft w:val="0"/>
                                      <w:marRight w:val="0"/>
                                      <w:marTop w:val="0"/>
                                      <w:marBottom w:val="0"/>
                                      <w:divBdr>
                                        <w:top w:val="none" w:sz="0" w:space="0" w:color="auto"/>
                                        <w:left w:val="none" w:sz="0" w:space="0" w:color="auto"/>
                                        <w:bottom w:val="none" w:sz="0" w:space="0" w:color="auto"/>
                                        <w:right w:val="none" w:sz="0" w:space="0" w:color="auto"/>
                                      </w:divBdr>
                                      <w:divsChild>
                                        <w:div w:id="1810054929">
                                          <w:marLeft w:val="0"/>
                                          <w:marRight w:val="0"/>
                                          <w:marTop w:val="0"/>
                                          <w:marBottom w:val="0"/>
                                          <w:divBdr>
                                            <w:top w:val="none" w:sz="0" w:space="0" w:color="auto"/>
                                            <w:left w:val="none" w:sz="0" w:space="0" w:color="auto"/>
                                            <w:bottom w:val="none" w:sz="0" w:space="0" w:color="auto"/>
                                            <w:right w:val="none" w:sz="0" w:space="0" w:color="auto"/>
                                          </w:divBdr>
                                          <w:divsChild>
                                            <w:div w:id="1382174662">
                                              <w:marLeft w:val="0"/>
                                              <w:marRight w:val="0"/>
                                              <w:marTop w:val="0"/>
                                              <w:marBottom w:val="0"/>
                                              <w:divBdr>
                                                <w:top w:val="none" w:sz="0" w:space="0" w:color="auto"/>
                                                <w:left w:val="none" w:sz="0" w:space="0" w:color="auto"/>
                                                <w:bottom w:val="none" w:sz="0" w:space="0" w:color="auto"/>
                                                <w:right w:val="none" w:sz="0" w:space="0" w:color="auto"/>
                                              </w:divBdr>
                                              <w:divsChild>
                                                <w:div w:id="1022701954">
                                                  <w:marLeft w:val="0"/>
                                                  <w:marRight w:val="0"/>
                                                  <w:marTop w:val="0"/>
                                                  <w:marBottom w:val="0"/>
                                                  <w:divBdr>
                                                    <w:top w:val="none" w:sz="0" w:space="0" w:color="auto"/>
                                                    <w:left w:val="none" w:sz="0" w:space="0" w:color="auto"/>
                                                    <w:bottom w:val="none" w:sz="0" w:space="0" w:color="auto"/>
                                                    <w:right w:val="none" w:sz="0" w:space="0" w:color="auto"/>
                                                  </w:divBdr>
                                                  <w:divsChild>
                                                    <w:div w:id="767774126">
                                                      <w:marLeft w:val="0"/>
                                                      <w:marRight w:val="0"/>
                                                      <w:marTop w:val="0"/>
                                                      <w:marBottom w:val="0"/>
                                                      <w:divBdr>
                                                        <w:top w:val="none" w:sz="0" w:space="0" w:color="auto"/>
                                                        <w:left w:val="none" w:sz="0" w:space="0" w:color="auto"/>
                                                        <w:bottom w:val="none" w:sz="0" w:space="0" w:color="auto"/>
                                                        <w:right w:val="none" w:sz="0" w:space="0" w:color="auto"/>
                                                      </w:divBdr>
                                                      <w:divsChild>
                                                        <w:div w:id="310989347">
                                                          <w:marLeft w:val="0"/>
                                                          <w:marRight w:val="0"/>
                                                          <w:marTop w:val="0"/>
                                                          <w:marBottom w:val="0"/>
                                                          <w:divBdr>
                                                            <w:top w:val="none" w:sz="0" w:space="0" w:color="auto"/>
                                                            <w:left w:val="none" w:sz="0" w:space="0" w:color="auto"/>
                                                            <w:bottom w:val="none" w:sz="0" w:space="0" w:color="auto"/>
                                                            <w:right w:val="none" w:sz="0" w:space="0" w:color="auto"/>
                                                          </w:divBdr>
                                                          <w:divsChild>
                                                            <w:div w:id="1377193514">
                                                              <w:marLeft w:val="0"/>
                                                              <w:marRight w:val="0"/>
                                                              <w:marTop w:val="0"/>
                                                              <w:marBottom w:val="0"/>
                                                              <w:divBdr>
                                                                <w:top w:val="none" w:sz="0" w:space="0" w:color="auto"/>
                                                                <w:left w:val="none" w:sz="0" w:space="0" w:color="auto"/>
                                                                <w:bottom w:val="none" w:sz="0" w:space="0" w:color="auto"/>
                                                                <w:right w:val="none" w:sz="0" w:space="0" w:color="auto"/>
                                                              </w:divBdr>
                                                              <w:divsChild>
                                                                <w:div w:id="1485197336">
                                                                  <w:marLeft w:val="0"/>
                                                                  <w:marRight w:val="0"/>
                                                                  <w:marTop w:val="0"/>
                                                                  <w:marBottom w:val="0"/>
                                                                  <w:divBdr>
                                                                    <w:top w:val="none" w:sz="0" w:space="0" w:color="auto"/>
                                                                    <w:left w:val="none" w:sz="0" w:space="0" w:color="auto"/>
                                                                    <w:bottom w:val="none" w:sz="0" w:space="0" w:color="auto"/>
                                                                    <w:right w:val="none" w:sz="0" w:space="0" w:color="auto"/>
                                                                  </w:divBdr>
                                                                  <w:divsChild>
                                                                    <w:div w:id="9863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8592">
                                                              <w:marLeft w:val="0"/>
                                                              <w:marRight w:val="0"/>
                                                              <w:marTop w:val="0"/>
                                                              <w:marBottom w:val="0"/>
                                                              <w:divBdr>
                                                                <w:top w:val="none" w:sz="0" w:space="0" w:color="auto"/>
                                                                <w:left w:val="none" w:sz="0" w:space="0" w:color="auto"/>
                                                                <w:bottom w:val="none" w:sz="0" w:space="0" w:color="auto"/>
                                                                <w:right w:val="none" w:sz="0" w:space="0" w:color="auto"/>
                                                              </w:divBdr>
                                                              <w:divsChild>
                                                                <w:div w:id="2125610960">
                                                                  <w:marLeft w:val="0"/>
                                                                  <w:marRight w:val="0"/>
                                                                  <w:marTop w:val="0"/>
                                                                  <w:marBottom w:val="0"/>
                                                                  <w:divBdr>
                                                                    <w:top w:val="none" w:sz="0" w:space="0" w:color="auto"/>
                                                                    <w:left w:val="none" w:sz="0" w:space="0" w:color="auto"/>
                                                                    <w:bottom w:val="none" w:sz="0" w:space="0" w:color="auto"/>
                                                                    <w:right w:val="none" w:sz="0" w:space="0" w:color="auto"/>
                                                                  </w:divBdr>
                                                                  <w:divsChild>
                                                                    <w:div w:id="8656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04136762">
      <w:bodyDiv w:val="1"/>
      <w:marLeft w:val="0"/>
      <w:marRight w:val="0"/>
      <w:marTop w:val="0"/>
      <w:marBottom w:val="0"/>
      <w:divBdr>
        <w:top w:val="none" w:sz="0" w:space="0" w:color="auto"/>
        <w:left w:val="none" w:sz="0" w:space="0" w:color="auto"/>
        <w:bottom w:val="none" w:sz="0" w:space="0" w:color="auto"/>
        <w:right w:val="none" w:sz="0" w:space="0" w:color="auto"/>
      </w:divBdr>
      <w:divsChild>
        <w:div w:id="1358971514">
          <w:marLeft w:val="0"/>
          <w:marRight w:val="0"/>
          <w:marTop w:val="0"/>
          <w:marBottom w:val="0"/>
          <w:divBdr>
            <w:top w:val="none" w:sz="0" w:space="0" w:color="auto"/>
            <w:left w:val="none" w:sz="0" w:space="0" w:color="auto"/>
            <w:bottom w:val="none" w:sz="0" w:space="0" w:color="auto"/>
            <w:right w:val="none" w:sz="0" w:space="0" w:color="auto"/>
          </w:divBdr>
          <w:divsChild>
            <w:div w:id="1422678908">
              <w:marLeft w:val="0"/>
              <w:marRight w:val="0"/>
              <w:marTop w:val="0"/>
              <w:marBottom w:val="0"/>
              <w:divBdr>
                <w:top w:val="none" w:sz="0" w:space="0" w:color="auto"/>
                <w:left w:val="none" w:sz="0" w:space="0" w:color="auto"/>
                <w:bottom w:val="none" w:sz="0" w:space="0" w:color="auto"/>
                <w:right w:val="none" w:sz="0" w:space="0" w:color="auto"/>
              </w:divBdr>
              <w:divsChild>
                <w:div w:id="345442947">
                  <w:marLeft w:val="0"/>
                  <w:marRight w:val="0"/>
                  <w:marTop w:val="0"/>
                  <w:marBottom w:val="0"/>
                  <w:divBdr>
                    <w:top w:val="none" w:sz="0" w:space="0" w:color="auto"/>
                    <w:left w:val="none" w:sz="0" w:space="0" w:color="auto"/>
                    <w:bottom w:val="none" w:sz="0" w:space="0" w:color="auto"/>
                    <w:right w:val="none" w:sz="0" w:space="0" w:color="auto"/>
                  </w:divBdr>
                  <w:divsChild>
                    <w:div w:id="2073849908">
                      <w:marLeft w:val="0"/>
                      <w:marRight w:val="0"/>
                      <w:marTop w:val="0"/>
                      <w:marBottom w:val="300"/>
                      <w:divBdr>
                        <w:top w:val="none" w:sz="0" w:space="0" w:color="auto"/>
                        <w:left w:val="none" w:sz="0" w:space="0" w:color="auto"/>
                        <w:bottom w:val="single" w:sz="6" w:space="15" w:color="EEEEEE"/>
                        <w:right w:val="none" w:sz="0" w:space="0" w:color="auto"/>
                      </w:divBdr>
                    </w:div>
                    <w:div w:id="801576351">
                      <w:marLeft w:val="0"/>
                      <w:marRight w:val="0"/>
                      <w:marTop w:val="0"/>
                      <w:marBottom w:val="0"/>
                      <w:divBdr>
                        <w:top w:val="none" w:sz="0" w:space="0" w:color="auto"/>
                        <w:left w:val="none" w:sz="0" w:space="0" w:color="auto"/>
                        <w:bottom w:val="none" w:sz="0" w:space="0" w:color="auto"/>
                        <w:right w:val="none" w:sz="0" w:space="0" w:color="auto"/>
                      </w:divBdr>
                      <w:divsChild>
                        <w:div w:id="1521553484">
                          <w:marLeft w:val="0"/>
                          <w:marRight w:val="0"/>
                          <w:marTop w:val="0"/>
                          <w:marBottom w:val="0"/>
                          <w:divBdr>
                            <w:top w:val="none" w:sz="0" w:space="0" w:color="auto"/>
                            <w:left w:val="none" w:sz="0" w:space="0" w:color="auto"/>
                            <w:bottom w:val="none" w:sz="0" w:space="0" w:color="auto"/>
                            <w:right w:val="none" w:sz="0" w:space="0" w:color="auto"/>
                          </w:divBdr>
                          <w:divsChild>
                            <w:div w:id="3283498">
                              <w:marLeft w:val="0"/>
                              <w:marRight w:val="0"/>
                              <w:marTop w:val="0"/>
                              <w:marBottom w:val="0"/>
                              <w:divBdr>
                                <w:top w:val="none" w:sz="0" w:space="0" w:color="auto"/>
                                <w:left w:val="none" w:sz="0" w:space="0" w:color="auto"/>
                                <w:bottom w:val="none" w:sz="0" w:space="0" w:color="auto"/>
                                <w:right w:val="none" w:sz="0" w:space="0" w:color="auto"/>
                              </w:divBdr>
                              <w:divsChild>
                                <w:div w:id="1706834451">
                                  <w:marLeft w:val="0"/>
                                  <w:marRight w:val="0"/>
                                  <w:marTop w:val="0"/>
                                  <w:marBottom w:val="0"/>
                                  <w:divBdr>
                                    <w:top w:val="none" w:sz="0" w:space="0" w:color="auto"/>
                                    <w:left w:val="none" w:sz="0" w:space="0" w:color="auto"/>
                                    <w:bottom w:val="none" w:sz="0" w:space="0" w:color="auto"/>
                                    <w:right w:val="none" w:sz="0" w:space="0" w:color="auto"/>
                                  </w:divBdr>
                                  <w:divsChild>
                                    <w:div w:id="977951569">
                                      <w:marLeft w:val="0"/>
                                      <w:marRight w:val="0"/>
                                      <w:marTop w:val="0"/>
                                      <w:marBottom w:val="0"/>
                                      <w:divBdr>
                                        <w:top w:val="none" w:sz="0" w:space="0" w:color="auto"/>
                                        <w:left w:val="none" w:sz="0" w:space="0" w:color="auto"/>
                                        <w:bottom w:val="none" w:sz="0" w:space="0" w:color="auto"/>
                                        <w:right w:val="none" w:sz="0" w:space="0" w:color="auto"/>
                                      </w:divBdr>
                                      <w:divsChild>
                                        <w:div w:id="843789701">
                                          <w:marLeft w:val="0"/>
                                          <w:marRight w:val="0"/>
                                          <w:marTop w:val="0"/>
                                          <w:marBottom w:val="0"/>
                                          <w:divBdr>
                                            <w:top w:val="none" w:sz="0" w:space="0" w:color="auto"/>
                                            <w:left w:val="none" w:sz="0" w:space="0" w:color="auto"/>
                                            <w:bottom w:val="none" w:sz="0" w:space="0" w:color="auto"/>
                                            <w:right w:val="none" w:sz="0" w:space="0" w:color="auto"/>
                                          </w:divBdr>
                                          <w:divsChild>
                                            <w:div w:id="111247080">
                                              <w:marLeft w:val="0"/>
                                              <w:marRight w:val="0"/>
                                              <w:marTop w:val="0"/>
                                              <w:marBottom w:val="0"/>
                                              <w:divBdr>
                                                <w:top w:val="none" w:sz="0" w:space="0" w:color="auto"/>
                                                <w:left w:val="none" w:sz="0" w:space="0" w:color="auto"/>
                                                <w:bottom w:val="none" w:sz="0" w:space="0" w:color="auto"/>
                                                <w:right w:val="none" w:sz="0" w:space="0" w:color="auto"/>
                                              </w:divBdr>
                                              <w:divsChild>
                                                <w:div w:id="180776871">
                                                  <w:marLeft w:val="0"/>
                                                  <w:marRight w:val="0"/>
                                                  <w:marTop w:val="0"/>
                                                  <w:marBottom w:val="0"/>
                                                  <w:divBdr>
                                                    <w:top w:val="none" w:sz="0" w:space="0" w:color="auto"/>
                                                    <w:left w:val="none" w:sz="0" w:space="0" w:color="auto"/>
                                                    <w:bottom w:val="none" w:sz="0" w:space="0" w:color="auto"/>
                                                    <w:right w:val="none" w:sz="0" w:space="0" w:color="auto"/>
                                                  </w:divBdr>
                                                  <w:divsChild>
                                                    <w:div w:id="375475389">
                                                      <w:marLeft w:val="0"/>
                                                      <w:marRight w:val="0"/>
                                                      <w:marTop w:val="0"/>
                                                      <w:marBottom w:val="0"/>
                                                      <w:divBdr>
                                                        <w:top w:val="none" w:sz="0" w:space="0" w:color="auto"/>
                                                        <w:left w:val="none" w:sz="0" w:space="0" w:color="auto"/>
                                                        <w:bottom w:val="none" w:sz="0" w:space="0" w:color="auto"/>
                                                        <w:right w:val="none" w:sz="0" w:space="0" w:color="auto"/>
                                                      </w:divBdr>
                                                      <w:divsChild>
                                                        <w:div w:id="1695184471">
                                                          <w:marLeft w:val="0"/>
                                                          <w:marRight w:val="0"/>
                                                          <w:marTop w:val="0"/>
                                                          <w:marBottom w:val="0"/>
                                                          <w:divBdr>
                                                            <w:top w:val="none" w:sz="0" w:space="0" w:color="auto"/>
                                                            <w:left w:val="none" w:sz="0" w:space="0" w:color="auto"/>
                                                            <w:bottom w:val="none" w:sz="0" w:space="0" w:color="auto"/>
                                                            <w:right w:val="none" w:sz="0" w:space="0" w:color="auto"/>
                                                          </w:divBdr>
                                                          <w:divsChild>
                                                            <w:div w:id="2016378590">
                                                              <w:marLeft w:val="0"/>
                                                              <w:marRight w:val="0"/>
                                                              <w:marTop w:val="0"/>
                                                              <w:marBottom w:val="0"/>
                                                              <w:divBdr>
                                                                <w:top w:val="none" w:sz="0" w:space="0" w:color="auto"/>
                                                                <w:left w:val="none" w:sz="0" w:space="0" w:color="auto"/>
                                                                <w:bottom w:val="none" w:sz="0" w:space="0" w:color="auto"/>
                                                                <w:right w:val="none" w:sz="0" w:space="0" w:color="auto"/>
                                                              </w:divBdr>
                                                              <w:divsChild>
                                                                <w:div w:id="1491940742">
                                                                  <w:marLeft w:val="0"/>
                                                                  <w:marRight w:val="0"/>
                                                                  <w:marTop w:val="0"/>
                                                                  <w:marBottom w:val="0"/>
                                                                  <w:divBdr>
                                                                    <w:top w:val="none" w:sz="0" w:space="0" w:color="auto"/>
                                                                    <w:left w:val="none" w:sz="0" w:space="0" w:color="auto"/>
                                                                    <w:bottom w:val="none" w:sz="0" w:space="0" w:color="auto"/>
                                                                    <w:right w:val="none" w:sz="0" w:space="0" w:color="auto"/>
                                                                  </w:divBdr>
                                                                  <w:divsChild>
                                                                    <w:div w:id="8362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1309">
                                                              <w:marLeft w:val="0"/>
                                                              <w:marRight w:val="0"/>
                                                              <w:marTop w:val="0"/>
                                                              <w:marBottom w:val="0"/>
                                                              <w:divBdr>
                                                                <w:top w:val="none" w:sz="0" w:space="0" w:color="auto"/>
                                                                <w:left w:val="none" w:sz="0" w:space="0" w:color="auto"/>
                                                                <w:bottom w:val="none" w:sz="0" w:space="0" w:color="auto"/>
                                                                <w:right w:val="none" w:sz="0" w:space="0" w:color="auto"/>
                                                              </w:divBdr>
                                                              <w:divsChild>
                                                                <w:div w:id="721827881">
                                                                  <w:marLeft w:val="0"/>
                                                                  <w:marRight w:val="0"/>
                                                                  <w:marTop w:val="0"/>
                                                                  <w:marBottom w:val="0"/>
                                                                  <w:divBdr>
                                                                    <w:top w:val="none" w:sz="0" w:space="0" w:color="auto"/>
                                                                    <w:left w:val="none" w:sz="0" w:space="0" w:color="auto"/>
                                                                    <w:bottom w:val="none" w:sz="0" w:space="0" w:color="auto"/>
                                                                    <w:right w:val="none" w:sz="0" w:space="0" w:color="auto"/>
                                                                  </w:divBdr>
                                                                  <w:divsChild>
                                                                    <w:div w:id="11741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85991194">
      <w:bodyDiv w:val="1"/>
      <w:marLeft w:val="0"/>
      <w:marRight w:val="0"/>
      <w:marTop w:val="0"/>
      <w:marBottom w:val="0"/>
      <w:divBdr>
        <w:top w:val="none" w:sz="0" w:space="0" w:color="auto"/>
        <w:left w:val="none" w:sz="0" w:space="0" w:color="auto"/>
        <w:bottom w:val="none" w:sz="0" w:space="0" w:color="auto"/>
        <w:right w:val="none" w:sz="0" w:space="0" w:color="auto"/>
      </w:divBdr>
      <w:divsChild>
        <w:div w:id="1687976657">
          <w:marLeft w:val="300"/>
          <w:marRight w:val="300"/>
          <w:marTop w:val="0"/>
          <w:marBottom w:val="0"/>
          <w:divBdr>
            <w:top w:val="none" w:sz="0" w:space="0" w:color="auto"/>
            <w:left w:val="none" w:sz="0" w:space="0" w:color="auto"/>
            <w:bottom w:val="none" w:sz="0" w:space="0" w:color="auto"/>
            <w:right w:val="none" w:sz="0" w:space="0" w:color="auto"/>
          </w:divBdr>
          <w:divsChild>
            <w:div w:id="1684622491">
              <w:marLeft w:val="0"/>
              <w:marRight w:val="0"/>
              <w:marTop w:val="0"/>
              <w:marBottom w:val="0"/>
              <w:divBdr>
                <w:top w:val="none" w:sz="0" w:space="0" w:color="auto"/>
                <w:left w:val="none" w:sz="0" w:space="0" w:color="auto"/>
                <w:bottom w:val="none" w:sz="0" w:space="0" w:color="auto"/>
                <w:right w:val="none" w:sz="0" w:space="0" w:color="auto"/>
              </w:divBdr>
              <w:divsChild>
                <w:div w:id="463356618">
                  <w:marLeft w:val="0"/>
                  <w:marRight w:val="0"/>
                  <w:marTop w:val="0"/>
                  <w:marBottom w:val="0"/>
                  <w:divBdr>
                    <w:top w:val="none" w:sz="0" w:space="0" w:color="auto"/>
                    <w:left w:val="none" w:sz="0" w:space="0" w:color="auto"/>
                    <w:bottom w:val="none" w:sz="0" w:space="0" w:color="auto"/>
                    <w:right w:val="none" w:sz="0" w:space="0" w:color="auto"/>
                  </w:divBdr>
                  <w:divsChild>
                    <w:div w:id="17651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041162">
      <w:bodyDiv w:val="1"/>
      <w:marLeft w:val="0"/>
      <w:marRight w:val="0"/>
      <w:marTop w:val="0"/>
      <w:marBottom w:val="0"/>
      <w:divBdr>
        <w:top w:val="none" w:sz="0" w:space="0" w:color="auto"/>
        <w:left w:val="none" w:sz="0" w:space="0" w:color="auto"/>
        <w:bottom w:val="none" w:sz="0" w:space="0" w:color="auto"/>
        <w:right w:val="none" w:sz="0" w:space="0" w:color="auto"/>
      </w:divBdr>
      <w:divsChild>
        <w:div w:id="1033993501">
          <w:marLeft w:val="0"/>
          <w:marRight w:val="0"/>
          <w:marTop w:val="0"/>
          <w:marBottom w:val="0"/>
          <w:divBdr>
            <w:top w:val="none" w:sz="0" w:space="0" w:color="auto"/>
            <w:left w:val="none" w:sz="0" w:space="0" w:color="auto"/>
            <w:bottom w:val="none" w:sz="0" w:space="0" w:color="auto"/>
            <w:right w:val="none" w:sz="0" w:space="0" w:color="auto"/>
          </w:divBdr>
          <w:divsChild>
            <w:div w:id="1612665753">
              <w:marLeft w:val="0"/>
              <w:marRight w:val="0"/>
              <w:marTop w:val="0"/>
              <w:marBottom w:val="0"/>
              <w:divBdr>
                <w:top w:val="none" w:sz="0" w:space="0" w:color="auto"/>
                <w:left w:val="none" w:sz="0" w:space="0" w:color="auto"/>
                <w:bottom w:val="none" w:sz="0" w:space="0" w:color="auto"/>
                <w:right w:val="none" w:sz="0" w:space="0" w:color="auto"/>
              </w:divBdr>
              <w:divsChild>
                <w:div w:id="590966387">
                  <w:marLeft w:val="0"/>
                  <w:marRight w:val="0"/>
                  <w:marTop w:val="0"/>
                  <w:marBottom w:val="0"/>
                  <w:divBdr>
                    <w:top w:val="none" w:sz="0" w:space="0" w:color="auto"/>
                    <w:left w:val="none" w:sz="0" w:space="0" w:color="auto"/>
                    <w:bottom w:val="none" w:sz="0" w:space="0" w:color="auto"/>
                    <w:right w:val="none" w:sz="0" w:space="0" w:color="auto"/>
                  </w:divBdr>
                  <w:divsChild>
                    <w:div w:id="253444364">
                      <w:marLeft w:val="0"/>
                      <w:marRight w:val="0"/>
                      <w:marTop w:val="0"/>
                      <w:marBottom w:val="300"/>
                      <w:divBdr>
                        <w:top w:val="none" w:sz="0" w:space="0" w:color="auto"/>
                        <w:left w:val="none" w:sz="0" w:space="0" w:color="auto"/>
                        <w:bottom w:val="single" w:sz="6" w:space="15" w:color="EEEEEE"/>
                        <w:right w:val="none" w:sz="0" w:space="0" w:color="auto"/>
                      </w:divBdr>
                    </w:div>
                    <w:div w:id="1766609219">
                      <w:marLeft w:val="0"/>
                      <w:marRight w:val="0"/>
                      <w:marTop w:val="0"/>
                      <w:marBottom w:val="0"/>
                      <w:divBdr>
                        <w:top w:val="none" w:sz="0" w:space="0" w:color="auto"/>
                        <w:left w:val="none" w:sz="0" w:space="0" w:color="auto"/>
                        <w:bottom w:val="none" w:sz="0" w:space="0" w:color="auto"/>
                        <w:right w:val="none" w:sz="0" w:space="0" w:color="auto"/>
                      </w:divBdr>
                      <w:divsChild>
                        <w:div w:id="123934728">
                          <w:marLeft w:val="0"/>
                          <w:marRight w:val="0"/>
                          <w:marTop w:val="0"/>
                          <w:marBottom w:val="0"/>
                          <w:divBdr>
                            <w:top w:val="none" w:sz="0" w:space="0" w:color="auto"/>
                            <w:left w:val="none" w:sz="0" w:space="0" w:color="auto"/>
                            <w:bottom w:val="none" w:sz="0" w:space="0" w:color="auto"/>
                            <w:right w:val="none" w:sz="0" w:space="0" w:color="auto"/>
                          </w:divBdr>
                          <w:divsChild>
                            <w:div w:id="1129469037">
                              <w:marLeft w:val="0"/>
                              <w:marRight w:val="0"/>
                              <w:marTop w:val="0"/>
                              <w:marBottom w:val="0"/>
                              <w:divBdr>
                                <w:top w:val="none" w:sz="0" w:space="0" w:color="auto"/>
                                <w:left w:val="none" w:sz="0" w:space="0" w:color="auto"/>
                                <w:bottom w:val="none" w:sz="0" w:space="0" w:color="auto"/>
                                <w:right w:val="none" w:sz="0" w:space="0" w:color="auto"/>
                              </w:divBdr>
                              <w:divsChild>
                                <w:div w:id="1415515072">
                                  <w:marLeft w:val="0"/>
                                  <w:marRight w:val="0"/>
                                  <w:marTop w:val="0"/>
                                  <w:marBottom w:val="0"/>
                                  <w:divBdr>
                                    <w:top w:val="none" w:sz="0" w:space="0" w:color="auto"/>
                                    <w:left w:val="none" w:sz="0" w:space="0" w:color="auto"/>
                                    <w:bottom w:val="none" w:sz="0" w:space="0" w:color="auto"/>
                                    <w:right w:val="none" w:sz="0" w:space="0" w:color="auto"/>
                                  </w:divBdr>
                                  <w:divsChild>
                                    <w:div w:id="1016998894">
                                      <w:marLeft w:val="0"/>
                                      <w:marRight w:val="0"/>
                                      <w:marTop w:val="0"/>
                                      <w:marBottom w:val="0"/>
                                      <w:divBdr>
                                        <w:top w:val="none" w:sz="0" w:space="0" w:color="auto"/>
                                        <w:left w:val="none" w:sz="0" w:space="0" w:color="auto"/>
                                        <w:bottom w:val="none" w:sz="0" w:space="0" w:color="auto"/>
                                        <w:right w:val="none" w:sz="0" w:space="0" w:color="auto"/>
                                      </w:divBdr>
                                      <w:divsChild>
                                        <w:div w:id="1556429619">
                                          <w:marLeft w:val="0"/>
                                          <w:marRight w:val="0"/>
                                          <w:marTop w:val="0"/>
                                          <w:marBottom w:val="0"/>
                                          <w:divBdr>
                                            <w:top w:val="none" w:sz="0" w:space="0" w:color="auto"/>
                                            <w:left w:val="none" w:sz="0" w:space="0" w:color="auto"/>
                                            <w:bottom w:val="none" w:sz="0" w:space="0" w:color="auto"/>
                                            <w:right w:val="none" w:sz="0" w:space="0" w:color="auto"/>
                                          </w:divBdr>
                                          <w:divsChild>
                                            <w:div w:id="1971202680">
                                              <w:marLeft w:val="0"/>
                                              <w:marRight w:val="0"/>
                                              <w:marTop w:val="0"/>
                                              <w:marBottom w:val="0"/>
                                              <w:divBdr>
                                                <w:top w:val="none" w:sz="0" w:space="0" w:color="auto"/>
                                                <w:left w:val="none" w:sz="0" w:space="0" w:color="auto"/>
                                                <w:bottom w:val="none" w:sz="0" w:space="0" w:color="auto"/>
                                                <w:right w:val="none" w:sz="0" w:space="0" w:color="auto"/>
                                              </w:divBdr>
                                              <w:divsChild>
                                                <w:div w:id="755174948">
                                                  <w:marLeft w:val="0"/>
                                                  <w:marRight w:val="0"/>
                                                  <w:marTop w:val="0"/>
                                                  <w:marBottom w:val="0"/>
                                                  <w:divBdr>
                                                    <w:top w:val="none" w:sz="0" w:space="0" w:color="auto"/>
                                                    <w:left w:val="none" w:sz="0" w:space="0" w:color="auto"/>
                                                    <w:bottom w:val="none" w:sz="0" w:space="0" w:color="auto"/>
                                                    <w:right w:val="none" w:sz="0" w:space="0" w:color="auto"/>
                                                  </w:divBdr>
                                                  <w:divsChild>
                                                    <w:div w:id="1426653445">
                                                      <w:marLeft w:val="0"/>
                                                      <w:marRight w:val="0"/>
                                                      <w:marTop w:val="0"/>
                                                      <w:marBottom w:val="0"/>
                                                      <w:divBdr>
                                                        <w:top w:val="none" w:sz="0" w:space="0" w:color="auto"/>
                                                        <w:left w:val="none" w:sz="0" w:space="0" w:color="auto"/>
                                                        <w:bottom w:val="none" w:sz="0" w:space="0" w:color="auto"/>
                                                        <w:right w:val="none" w:sz="0" w:space="0" w:color="auto"/>
                                                      </w:divBdr>
                                                      <w:divsChild>
                                                        <w:div w:id="1994598515">
                                                          <w:marLeft w:val="0"/>
                                                          <w:marRight w:val="0"/>
                                                          <w:marTop w:val="0"/>
                                                          <w:marBottom w:val="0"/>
                                                          <w:divBdr>
                                                            <w:top w:val="none" w:sz="0" w:space="0" w:color="auto"/>
                                                            <w:left w:val="none" w:sz="0" w:space="0" w:color="auto"/>
                                                            <w:bottom w:val="none" w:sz="0" w:space="0" w:color="auto"/>
                                                            <w:right w:val="none" w:sz="0" w:space="0" w:color="auto"/>
                                                          </w:divBdr>
                                                          <w:divsChild>
                                                            <w:div w:id="2123106189">
                                                              <w:marLeft w:val="0"/>
                                                              <w:marRight w:val="0"/>
                                                              <w:marTop w:val="0"/>
                                                              <w:marBottom w:val="0"/>
                                                              <w:divBdr>
                                                                <w:top w:val="none" w:sz="0" w:space="0" w:color="auto"/>
                                                                <w:left w:val="none" w:sz="0" w:space="0" w:color="auto"/>
                                                                <w:bottom w:val="none" w:sz="0" w:space="0" w:color="auto"/>
                                                                <w:right w:val="none" w:sz="0" w:space="0" w:color="auto"/>
                                                              </w:divBdr>
                                                              <w:divsChild>
                                                                <w:div w:id="1671593612">
                                                                  <w:marLeft w:val="0"/>
                                                                  <w:marRight w:val="0"/>
                                                                  <w:marTop w:val="0"/>
                                                                  <w:marBottom w:val="0"/>
                                                                  <w:divBdr>
                                                                    <w:top w:val="none" w:sz="0" w:space="0" w:color="auto"/>
                                                                    <w:left w:val="none" w:sz="0" w:space="0" w:color="auto"/>
                                                                    <w:bottom w:val="none" w:sz="0" w:space="0" w:color="auto"/>
                                                                    <w:right w:val="none" w:sz="0" w:space="0" w:color="auto"/>
                                                                  </w:divBdr>
                                                                  <w:divsChild>
                                                                    <w:div w:id="1418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2944">
                                                              <w:marLeft w:val="0"/>
                                                              <w:marRight w:val="0"/>
                                                              <w:marTop w:val="0"/>
                                                              <w:marBottom w:val="0"/>
                                                              <w:divBdr>
                                                                <w:top w:val="none" w:sz="0" w:space="0" w:color="auto"/>
                                                                <w:left w:val="none" w:sz="0" w:space="0" w:color="auto"/>
                                                                <w:bottom w:val="none" w:sz="0" w:space="0" w:color="auto"/>
                                                                <w:right w:val="none" w:sz="0" w:space="0" w:color="auto"/>
                                                              </w:divBdr>
                                                              <w:divsChild>
                                                                <w:div w:id="1772360290">
                                                                  <w:marLeft w:val="0"/>
                                                                  <w:marRight w:val="0"/>
                                                                  <w:marTop w:val="0"/>
                                                                  <w:marBottom w:val="0"/>
                                                                  <w:divBdr>
                                                                    <w:top w:val="none" w:sz="0" w:space="0" w:color="auto"/>
                                                                    <w:left w:val="none" w:sz="0" w:space="0" w:color="auto"/>
                                                                    <w:bottom w:val="none" w:sz="0" w:space="0" w:color="auto"/>
                                                                    <w:right w:val="none" w:sz="0" w:space="0" w:color="auto"/>
                                                                  </w:divBdr>
                                                                  <w:divsChild>
                                                                    <w:div w:id="23431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57960054">
      <w:bodyDiv w:val="1"/>
      <w:marLeft w:val="0"/>
      <w:marRight w:val="0"/>
      <w:marTop w:val="0"/>
      <w:marBottom w:val="0"/>
      <w:divBdr>
        <w:top w:val="none" w:sz="0" w:space="0" w:color="auto"/>
        <w:left w:val="none" w:sz="0" w:space="0" w:color="auto"/>
        <w:bottom w:val="none" w:sz="0" w:space="0" w:color="auto"/>
        <w:right w:val="none" w:sz="0" w:space="0" w:color="auto"/>
      </w:divBdr>
      <w:divsChild>
        <w:div w:id="1971280792">
          <w:marLeft w:val="0"/>
          <w:marRight w:val="0"/>
          <w:marTop w:val="0"/>
          <w:marBottom w:val="0"/>
          <w:divBdr>
            <w:top w:val="none" w:sz="0" w:space="0" w:color="auto"/>
            <w:left w:val="none" w:sz="0" w:space="0" w:color="auto"/>
            <w:bottom w:val="none" w:sz="0" w:space="0" w:color="auto"/>
            <w:right w:val="none" w:sz="0" w:space="0" w:color="auto"/>
          </w:divBdr>
          <w:divsChild>
            <w:div w:id="992879678">
              <w:marLeft w:val="0"/>
              <w:marRight w:val="0"/>
              <w:marTop w:val="0"/>
              <w:marBottom w:val="0"/>
              <w:divBdr>
                <w:top w:val="none" w:sz="0" w:space="0" w:color="auto"/>
                <w:left w:val="none" w:sz="0" w:space="0" w:color="auto"/>
                <w:bottom w:val="none" w:sz="0" w:space="0" w:color="auto"/>
                <w:right w:val="none" w:sz="0" w:space="0" w:color="auto"/>
              </w:divBdr>
              <w:divsChild>
                <w:div w:id="781000217">
                  <w:marLeft w:val="0"/>
                  <w:marRight w:val="0"/>
                  <w:marTop w:val="0"/>
                  <w:marBottom w:val="0"/>
                  <w:divBdr>
                    <w:top w:val="none" w:sz="0" w:space="0" w:color="auto"/>
                    <w:left w:val="none" w:sz="0" w:space="0" w:color="auto"/>
                    <w:bottom w:val="none" w:sz="0" w:space="0" w:color="auto"/>
                    <w:right w:val="none" w:sz="0" w:space="0" w:color="auto"/>
                  </w:divBdr>
                  <w:divsChild>
                    <w:div w:id="829365628">
                      <w:marLeft w:val="0"/>
                      <w:marRight w:val="0"/>
                      <w:marTop w:val="0"/>
                      <w:marBottom w:val="300"/>
                      <w:divBdr>
                        <w:top w:val="none" w:sz="0" w:space="0" w:color="auto"/>
                        <w:left w:val="none" w:sz="0" w:space="0" w:color="auto"/>
                        <w:bottom w:val="single" w:sz="6" w:space="15" w:color="EEEEEE"/>
                        <w:right w:val="none" w:sz="0" w:space="0" w:color="auto"/>
                      </w:divBdr>
                    </w:div>
                    <w:div w:id="2045867461">
                      <w:marLeft w:val="0"/>
                      <w:marRight w:val="0"/>
                      <w:marTop w:val="0"/>
                      <w:marBottom w:val="0"/>
                      <w:divBdr>
                        <w:top w:val="none" w:sz="0" w:space="0" w:color="auto"/>
                        <w:left w:val="none" w:sz="0" w:space="0" w:color="auto"/>
                        <w:bottom w:val="none" w:sz="0" w:space="0" w:color="auto"/>
                        <w:right w:val="none" w:sz="0" w:space="0" w:color="auto"/>
                      </w:divBdr>
                      <w:divsChild>
                        <w:div w:id="2083331444">
                          <w:marLeft w:val="0"/>
                          <w:marRight w:val="0"/>
                          <w:marTop w:val="0"/>
                          <w:marBottom w:val="0"/>
                          <w:divBdr>
                            <w:top w:val="none" w:sz="0" w:space="0" w:color="auto"/>
                            <w:left w:val="none" w:sz="0" w:space="0" w:color="auto"/>
                            <w:bottom w:val="none" w:sz="0" w:space="0" w:color="auto"/>
                            <w:right w:val="none" w:sz="0" w:space="0" w:color="auto"/>
                          </w:divBdr>
                          <w:divsChild>
                            <w:div w:id="884874632">
                              <w:marLeft w:val="0"/>
                              <w:marRight w:val="0"/>
                              <w:marTop w:val="0"/>
                              <w:marBottom w:val="0"/>
                              <w:divBdr>
                                <w:top w:val="none" w:sz="0" w:space="0" w:color="auto"/>
                                <w:left w:val="none" w:sz="0" w:space="0" w:color="auto"/>
                                <w:bottom w:val="none" w:sz="0" w:space="0" w:color="auto"/>
                                <w:right w:val="none" w:sz="0" w:space="0" w:color="auto"/>
                              </w:divBdr>
                              <w:divsChild>
                                <w:div w:id="1825930023">
                                  <w:marLeft w:val="0"/>
                                  <w:marRight w:val="0"/>
                                  <w:marTop w:val="0"/>
                                  <w:marBottom w:val="0"/>
                                  <w:divBdr>
                                    <w:top w:val="none" w:sz="0" w:space="0" w:color="auto"/>
                                    <w:left w:val="none" w:sz="0" w:space="0" w:color="auto"/>
                                    <w:bottom w:val="none" w:sz="0" w:space="0" w:color="auto"/>
                                    <w:right w:val="none" w:sz="0" w:space="0" w:color="auto"/>
                                  </w:divBdr>
                                  <w:divsChild>
                                    <w:div w:id="1123231132">
                                      <w:marLeft w:val="0"/>
                                      <w:marRight w:val="0"/>
                                      <w:marTop w:val="0"/>
                                      <w:marBottom w:val="0"/>
                                      <w:divBdr>
                                        <w:top w:val="none" w:sz="0" w:space="0" w:color="auto"/>
                                        <w:left w:val="none" w:sz="0" w:space="0" w:color="auto"/>
                                        <w:bottom w:val="none" w:sz="0" w:space="0" w:color="auto"/>
                                        <w:right w:val="none" w:sz="0" w:space="0" w:color="auto"/>
                                      </w:divBdr>
                                      <w:divsChild>
                                        <w:div w:id="2083331436">
                                          <w:marLeft w:val="0"/>
                                          <w:marRight w:val="0"/>
                                          <w:marTop w:val="0"/>
                                          <w:marBottom w:val="0"/>
                                          <w:divBdr>
                                            <w:top w:val="none" w:sz="0" w:space="0" w:color="auto"/>
                                            <w:left w:val="none" w:sz="0" w:space="0" w:color="auto"/>
                                            <w:bottom w:val="none" w:sz="0" w:space="0" w:color="auto"/>
                                            <w:right w:val="none" w:sz="0" w:space="0" w:color="auto"/>
                                          </w:divBdr>
                                          <w:divsChild>
                                            <w:div w:id="167915740">
                                              <w:marLeft w:val="0"/>
                                              <w:marRight w:val="0"/>
                                              <w:marTop w:val="0"/>
                                              <w:marBottom w:val="0"/>
                                              <w:divBdr>
                                                <w:top w:val="none" w:sz="0" w:space="0" w:color="auto"/>
                                                <w:left w:val="none" w:sz="0" w:space="0" w:color="auto"/>
                                                <w:bottom w:val="none" w:sz="0" w:space="0" w:color="auto"/>
                                                <w:right w:val="none" w:sz="0" w:space="0" w:color="auto"/>
                                              </w:divBdr>
                                              <w:divsChild>
                                                <w:div w:id="166596062">
                                                  <w:marLeft w:val="0"/>
                                                  <w:marRight w:val="0"/>
                                                  <w:marTop w:val="0"/>
                                                  <w:marBottom w:val="0"/>
                                                  <w:divBdr>
                                                    <w:top w:val="none" w:sz="0" w:space="0" w:color="auto"/>
                                                    <w:left w:val="none" w:sz="0" w:space="0" w:color="auto"/>
                                                    <w:bottom w:val="none" w:sz="0" w:space="0" w:color="auto"/>
                                                    <w:right w:val="none" w:sz="0" w:space="0" w:color="auto"/>
                                                  </w:divBdr>
                                                  <w:divsChild>
                                                    <w:div w:id="2117216042">
                                                      <w:marLeft w:val="0"/>
                                                      <w:marRight w:val="0"/>
                                                      <w:marTop w:val="0"/>
                                                      <w:marBottom w:val="0"/>
                                                      <w:divBdr>
                                                        <w:top w:val="none" w:sz="0" w:space="0" w:color="auto"/>
                                                        <w:left w:val="none" w:sz="0" w:space="0" w:color="auto"/>
                                                        <w:bottom w:val="none" w:sz="0" w:space="0" w:color="auto"/>
                                                        <w:right w:val="none" w:sz="0" w:space="0" w:color="auto"/>
                                                      </w:divBdr>
                                                      <w:divsChild>
                                                        <w:div w:id="1655798065">
                                                          <w:marLeft w:val="0"/>
                                                          <w:marRight w:val="0"/>
                                                          <w:marTop w:val="0"/>
                                                          <w:marBottom w:val="0"/>
                                                          <w:divBdr>
                                                            <w:top w:val="none" w:sz="0" w:space="0" w:color="auto"/>
                                                            <w:left w:val="none" w:sz="0" w:space="0" w:color="auto"/>
                                                            <w:bottom w:val="none" w:sz="0" w:space="0" w:color="auto"/>
                                                            <w:right w:val="none" w:sz="0" w:space="0" w:color="auto"/>
                                                          </w:divBdr>
                                                          <w:divsChild>
                                                            <w:div w:id="1717774038">
                                                              <w:marLeft w:val="0"/>
                                                              <w:marRight w:val="0"/>
                                                              <w:marTop w:val="0"/>
                                                              <w:marBottom w:val="0"/>
                                                              <w:divBdr>
                                                                <w:top w:val="none" w:sz="0" w:space="0" w:color="auto"/>
                                                                <w:left w:val="none" w:sz="0" w:space="0" w:color="auto"/>
                                                                <w:bottom w:val="none" w:sz="0" w:space="0" w:color="auto"/>
                                                                <w:right w:val="none" w:sz="0" w:space="0" w:color="auto"/>
                                                              </w:divBdr>
                                                              <w:divsChild>
                                                                <w:div w:id="219053905">
                                                                  <w:marLeft w:val="0"/>
                                                                  <w:marRight w:val="0"/>
                                                                  <w:marTop w:val="0"/>
                                                                  <w:marBottom w:val="0"/>
                                                                  <w:divBdr>
                                                                    <w:top w:val="none" w:sz="0" w:space="0" w:color="auto"/>
                                                                    <w:left w:val="none" w:sz="0" w:space="0" w:color="auto"/>
                                                                    <w:bottom w:val="none" w:sz="0" w:space="0" w:color="auto"/>
                                                                    <w:right w:val="none" w:sz="0" w:space="0" w:color="auto"/>
                                                                  </w:divBdr>
                                                                  <w:divsChild>
                                                                    <w:div w:id="12178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83086">
                                                              <w:marLeft w:val="0"/>
                                                              <w:marRight w:val="0"/>
                                                              <w:marTop w:val="0"/>
                                                              <w:marBottom w:val="0"/>
                                                              <w:divBdr>
                                                                <w:top w:val="none" w:sz="0" w:space="0" w:color="auto"/>
                                                                <w:left w:val="none" w:sz="0" w:space="0" w:color="auto"/>
                                                                <w:bottom w:val="none" w:sz="0" w:space="0" w:color="auto"/>
                                                                <w:right w:val="none" w:sz="0" w:space="0" w:color="auto"/>
                                                              </w:divBdr>
                                                              <w:divsChild>
                                                                <w:div w:id="1871455832">
                                                                  <w:marLeft w:val="0"/>
                                                                  <w:marRight w:val="0"/>
                                                                  <w:marTop w:val="0"/>
                                                                  <w:marBottom w:val="0"/>
                                                                  <w:divBdr>
                                                                    <w:top w:val="none" w:sz="0" w:space="0" w:color="auto"/>
                                                                    <w:left w:val="none" w:sz="0" w:space="0" w:color="auto"/>
                                                                    <w:bottom w:val="none" w:sz="0" w:space="0" w:color="auto"/>
                                                                    <w:right w:val="none" w:sz="0" w:space="0" w:color="auto"/>
                                                                  </w:divBdr>
                                                                  <w:divsChild>
                                                                    <w:div w:id="16150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69374718">
      <w:bodyDiv w:val="1"/>
      <w:marLeft w:val="0"/>
      <w:marRight w:val="0"/>
      <w:marTop w:val="0"/>
      <w:marBottom w:val="0"/>
      <w:divBdr>
        <w:top w:val="none" w:sz="0" w:space="0" w:color="auto"/>
        <w:left w:val="none" w:sz="0" w:space="0" w:color="auto"/>
        <w:bottom w:val="none" w:sz="0" w:space="0" w:color="auto"/>
        <w:right w:val="none" w:sz="0" w:space="0" w:color="auto"/>
      </w:divBdr>
      <w:divsChild>
        <w:div w:id="1960840072">
          <w:marLeft w:val="0"/>
          <w:marRight w:val="0"/>
          <w:marTop w:val="0"/>
          <w:marBottom w:val="0"/>
          <w:divBdr>
            <w:top w:val="none" w:sz="0" w:space="0" w:color="auto"/>
            <w:left w:val="none" w:sz="0" w:space="0" w:color="auto"/>
            <w:bottom w:val="none" w:sz="0" w:space="0" w:color="auto"/>
            <w:right w:val="none" w:sz="0" w:space="0" w:color="auto"/>
          </w:divBdr>
          <w:divsChild>
            <w:div w:id="793212963">
              <w:marLeft w:val="0"/>
              <w:marRight w:val="0"/>
              <w:marTop w:val="0"/>
              <w:marBottom w:val="0"/>
              <w:divBdr>
                <w:top w:val="none" w:sz="0" w:space="0" w:color="auto"/>
                <w:left w:val="none" w:sz="0" w:space="0" w:color="auto"/>
                <w:bottom w:val="none" w:sz="0" w:space="0" w:color="auto"/>
                <w:right w:val="none" w:sz="0" w:space="0" w:color="auto"/>
              </w:divBdr>
              <w:divsChild>
                <w:div w:id="297035734">
                  <w:marLeft w:val="0"/>
                  <w:marRight w:val="0"/>
                  <w:marTop w:val="0"/>
                  <w:marBottom w:val="0"/>
                  <w:divBdr>
                    <w:top w:val="none" w:sz="0" w:space="0" w:color="auto"/>
                    <w:left w:val="none" w:sz="0" w:space="0" w:color="auto"/>
                    <w:bottom w:val="none" w:sz="0" w:space="0" w:color="auto"/>
                    <w:right w:val="none" w:sz="0" w:space="0" w:color="auto"/>
                  </w:divBdr>
                  <w:divsChild>
                    <w:div w:id="32928287">
                      <w:marLeft w:val="0"/>
                      <w:marRight w:val="0"/>
                      <w:marTop w:val="0"/>
                      <w:marBottom w:val="300"/>
                      <w:divBdr>
                        <w:top w:val="none" w:sz="0" w:space="0" w:color="auto"/>
                        <w:left w:val="none" w:sz="0" w:space="0" w:color="auto"/>
                        <w:bottom w:val="single" w:sz="6" w:space="15" w:color="EEEEEE"/>
                        <w:right w:val="none" w:sz="0" w:space="0" w:color="auto"/>
                      </w:divBdr>
                    </w:div>
                    <w:div w:id="1432631277">
                      <w:marLeft w:val="0"/>
                      <w:marRight w:val="0"/>
                      <w:marTop w:val="0"/>
                      <w:marBottom w:val="0"/>
                      <w:divBdr>
                        <w:top w:val="none" w:sz="0" w:space="0" w:color="auto"/>
                        <w:left w:val="none" w:sz="0" w:space="0" w:color="auto"/>
                        <w:bottom w:val="none" w:sz="0" w:space="0" w:color="auto"/>
                        <w:right w:val="none" w:sz="0" w:space="0" w:color="auto"/>
                      </w:divBdr>
                      <w:divsChild>
                        <w:div w:id="798497062">
                          <w:marLeft w:val="0"/>
                          <w:marRight w:val="0"/>
                          <w:marTop w:val="0"/>
                          <w:marBottom w:val="0"/>
                          <w:divBdr>
                            <w:top w:val="none" w:sz="0" w:space="0" w:color="auto"/>
                            <w:left w:val="none" w:sz="0" w:space="0" w:color="auto"/>
                            <w:bottom w:val="none" w:sz="0" w:space="0" w:color="auto"/>
                            <w:right w:val="none" w:sz="0" w:space="0" w:color="auto"/>
                          </w:divBdr>
                          <w:divsChild>
                            <w:div w:id="237784908">
                              <w:marLeft w:val="0"/>
                              <w:marRight w:val="0"/>
                              <w:marTop w:val="0"/>
                              <w:marBottom w:val="0"/>
                              <w:divBdr>
                                <w:top w:val="none" w:sz="0" w:space="0" w:color="auto"/>
                                <w:left w:val="none" w:sz="0" w:space="0" w:color="auto"/>
                                <w:bottom w:val="none" w:sz="0" w:space="0" w:color="auto"/>
                                <w:right w:val="none" w:sz="0" w:space="0" w:color="auto"/>
                              </w:divBdr>
                              <w:divsChild>
                                <w:div w:id="583418905">
                                  <w:marLeft w:val="0"/>
                                  <w:marRight w:val="0"/>
                                  <w:marTop w:val="0"/>
                                  <w:marBottom w:val="0"/>
                                  <w:divBdr>
                                    <w:top w:val="none" w:sz="0" w:space="0" w:color="auto"/>
                                    <w:left w:val="none" w:sz="0" w:space="0" w:color="auto"/>
                                    <w:bottom w:val="none" w:sz="0" w:space="0" w:color="auto"/>
                                    <w:right w:val="none" w:sz="0" w:space="0" w:color="auto"/>
                                  </w:divBdr>
                                  <w:divsChild>
                                    <w:div w:id="726412115">
                                      <w:marLeft w:val="0"/>
                                      <w:marRight w:val="0"/>
                                      <w:marTop w:val="0"/>
                                      <w:marBottom w:val="0"/>
                                      <w:divBdr>
                                        <w:top w:val="none" w:sz="0" w:space="0" w:color="auto"/>
                                        <w:left w:val="none" w:sz="0" w:space="0" w:color="auto"/>
                                        <w:bottom w:val="none" w:sz="0" w:space="0" w:color="auto"/>
                                        <w:right w:val="none" w:sz="0" w:space="0" w:color="auto"/>
                                      </w:divBdr>
                                      <w:divsChild>
                                        <w:div w:id="1454203065">
                                          <w:marLeft w:val="0"/>
                                          <w:marRight w:val="0"/>
                                          <w:marTop w:val="0"/>
                                          <w:marBottom w:val="0"/>
                                          <w:divBdr>
                                            <w:top w:val="none" w:sz="0" w:space="0" w:color="auto"/>
                                            <w:left w:val="none" w:sz="0" w:space="0" w:color="auto"/>
                                            <w:bottom w:val="none" w:sz="0" w:space="0" w:color="auto"/>
                                            <w:right w:val="none" w:sz="0" w:space="0" w:color="auto"/>
                                          </w:divBdr>
                                          <w:divsChild>
                                            <w:div w:id="2033414541">
                                              <w:marLeft w:val="0"/>
                                              <w:marRight w:val="0"/>
                                              <w:marTop w:val="0"/>
                                              <w:marBottom w:val="0"/>
                                              <w:divBdr>
                                                <w:top w:val="none" w:sz="0" w:space="0" w:color="auto"/>
                                                <w:left w:val="none" w:sz="0" w:space="0" w:color="auto"/>
                                                <w:bottom w:val="none" w:sz="0" w:space="0" w:color="auto"/>
                                                <w:right w:val="none" w:sz="0" w:space="0" w:color="auto"/>
                                              </w:divBdr>
                                              <w:divsChild>
                                                <w:div w:id="1080833641">
                                                  <w:marLeft w:val="0"/>
                                                  <w:marRight w:val="0"/>
                                                  <w:marTop w:val="0"/>
                                                  <w:marBottom w:val="0"/>
                                                  <w:divBdr>
                                                    <w:top w:val="none" w:sz="0" w:space="0" w:color="auto"/>
                                                    <w:left w:val="none" w:sz="0" w:space="0" w:color="auto"/>
                                                    <w:bottom w:val="none" w:sz="0" w:space="0" w:color="auto"/>
                                                    <w:right w:val="none" w:sz="0" w:space="0" w:color="auto"/>
                                                  </w:divBdr>
                                                  <w:divsChild>
                                                    <w:div w:id="1344168408">
                                                      <w:marLeft w:val="0"/>
                                                      <w:marRight w:val="0"/>
                                                      <w:marTop w:val="0"/>
                                                      <w:marBottom w:val="0"/>
                                                      <w:divBdr>
                                                        <w:top w:val="none" w:sz="0" w:space="0" w:color="auto"/>
                                                        <w:left w:val="none" w:sz="0" w:space="0" w:color="auto"/>
                                                        <w:bottom w:val="none" w:sz="0" w:space="0" w:color="auto"/>
                                                        <w:right w:val="none" w:sz="0" w:space="0" w:color="auto"/>
                                                      </w:divBdr>
                                                      <w:divsChild>
                                                        <w:div w:id="580331925">
                                                          <w:marLeft w:val="0"/>
                                                          <w:marRight w:val="0"/>
                                                          <w:marTop w:val="0"/>
                                                          <w:marBottom w:val="0"/>
                                                          <w:divBdr>
                                                            <w:top w:val="none" w:sz="0" w:space="0" w:color="auto"/>
                                                            <w:left w:val="none" w:sz="0" w:space="0" w:color="auto"/>
                                                            <w:bottom w:val="none" w:sz="0" w:space="0" w:color="auto"/>
                                                            <w:right w:val="none" w:sz="0" w:space="0" w:color="auto"/>
                                                          </w:divBdr>
                                                          <w:divsChild>
                                                            <w:div w:id="1108040952">
                                                              <w:marLeft w:val="0"/>
                                                              <w:marRight w:val="0"/>
                                                              <w:marTop w:val="0"/>
                                                              <w:marBottom w:val="0"/>
                                                              <w:divBdr>
                                                                <w:top w:val="none" w:sz="0" w:space="0" w:color="auto"/>
                                                                <w:left w:val="none" w:sz="0" w:space="0" w:color="auto"/>
                                                                <w:bottom w:val="none" w:sz="0" w:space="0" w:color="auto"/>
                                                                <w:right w:val="none" w:sz="0" w:space="0" w:color="auto"/>
                                                              </w:divBdr>
                                                              <w:divsChild>
                                                                <w:div w:id="755320168">
                                                                  <w:marLeft w:val="0"/>
                                                                  <w:marRight w:val="0"/>
                                                                  <w:marTop w:val="0"/>
                                                                  <w:marBottom w:val="0"/>
                                                                  <w:divBdr>
                                                                    <w:top w:val="none" w:sz="0" w:space="0" w:color="auto"/>
                                                                    <w:left w:val="none" w:sz="0" w:space="0" w:color="auto"/>
                                                                    <w:bottom w:val="none" w:sz="0" w:space="0" w:color="auto"/>
                                                                    <w:right w:val="none" w:sz="0" w:space="0" w:color="auto"/>
                                                                  </w:divBdr>
                                                                  <w:divsChild>
                                                                    <w:div w:id="142430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1972">
                                                              <w:marLeft w:val="0"/>
                                                              <w:marRight w:val="0"/>
                                                              <w:marTop w:val="0"/>
                                                              <w:marBottom w:val="0"/>
                                                              <w:divBdr>
                                                                <w:top w:val="none" w:sz="0" w:space="0" w:color="auto"/>
                                                                <w:left w:val="none" w:sz="0" w:space="0" w:color="auto"/>
                                                                <w:bottom w:val="none" w:sz="0" w:space="0" w:color="auto"/>
                                                                <w:right w:val="none" w:sz="0" w:space="0" w:color="auto"/>
                                                              </w:divBdr>
                                                              <w:divsChild>
                                                                <w:div w:id="1052776526">
                                                                  <w:marLeft w:val="0"/>
                                                                  <w:marRight w:val="0"/>
                                                                  <w:marTop w:val="0"/>
                                                                  <w:marBottom w:val="0"/>
                                                                  <w:divBdr>
                                                                    <w:top w:val="none" w:sz="0" w:space="0" w:color="auto"/>
                                                                    <w:left w:val="none" w:sz="0" w:space="0" w:color="auto"/>
                                                                    <w:bottom w:val="none" w:sz="0" w:space="0" w:color="auto"/>
                                                                    <w:right w:val="none" w:sz="0" w:space="0" w:color="auto"/>
                                                                  </w:divBdr>
                                                                  <w:divsChild>
                                                                    <w:div w:id="10072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42</Pages>
  <Words>3974</Words>
  <Characters>22658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26579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47</cp:revision>
  <dcterms:created xsi:type="dcterms:W3CDTF">2016-11-01T05:13:00Z</dcterms:created>
  <dcterms:modified xsi:type="dcterms:W3CDTF">2016-11-01T05:38:00Z</dcterms:modified>
</cp:coreProperties>
</file>